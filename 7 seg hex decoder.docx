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6CAB" w14:textId="0C1A04E7" w:rsidR="00EA0047" w:rsidRDefault="00EA0047" w:rsidP="00EA0047">
      <w:pPr>
        <w:spacing w:after="0"/>
        <w:ind w:right="178"/>
        <w:rPr>
          <w:rFonts w:ascii="Times New Roman" w:eastAsia="Times New Roman" w:hAnsi="Times New Roman" w:cs="Times New Roman"/>
          <w:b/>
          <w:sz w:val="32"/>
        </w:rPr>
      </w:pPr>
      <w:r>
        <w:rPr>
          <w:noProof/>
        </w:rPr>
        <w:drawing>
          <wp:anchor distT="0" distB="0" distL="114300" distR="114300" simplePos="0" relativeHeight="251662336" behindDoc="0" locked="0" layoutInCell="1" allowOverlap="0" wp14:anchorId="6E79066D" wp14:editId="33F87557">
            <wp:simplePos x="0" y="0"/>
            <wp:positionH relativeFrom="column">
              <wp:posOffset>5415914</wp:posOffset>
            </wp:positionH>
            <wp:positionV relativeFrom="paragraph">
              <wp:posOffset>-10043</wp:posOffset>
            </wp:positionV>
            <wp:extent cx="462280" cy="462280"/>
            <wp:effectExtent l="0" t="0" r="0" b="0"/>
            <wp:wrapSquare wrapText="bothSides"/>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8"/>
                    <a:stretch>
                      <a:fillRect/>
                    </a:stretch>
                  </pic:blipFill>
                  <pic:spPr>
                    <a:xfrm>
                      <a:off x="0" y="0"/>
                      <a:ext cx="462280" cy="462280"/>
                    </a:xfrm>
                    <a:prstGeom prst="rect">
                      <a:avLst/>
                    </a:prstGeom>
                  </pic:spPr>
                </pic:pic>
              </a:graphicData>
            </a:graphic>
          </wp:anchor>
        </w:drawing>
      </w:r>
      <w:r>
        <w:rPr>
          <w:rFonts w:ascii="Times New Roman" w:eastAsia="Times New Roman" w:hAnsi="Times New Roman" w:cs="Times New Roman"/>
          <w:b/>
          <w:sz w:val="32"/>
        </w:rPr>
        <w:t>INDIAN INSTITUTE OF INFORMATION</w:t>
      </w:r>
      <w:r>
        <w:rPr>
          <w:rFonts w:ascii="Times New Roman" w:eastAsia="Times New Roman" w:hAnsi="Times New Roman" w:cs="Times New Roman"/>
          <w:b/>
          <w:sz w:val="32"/>
        </w:rPr>
        <w:t xml:space="preserve"> </w:t>
      </w:r>
      <w:proofErr w:type="gramStart"/>
      <w:r>
        <w:rPr>
          <w:rFonts w:ascii="Times New Roman" w:eastAsia="Times New Roman" w:hAnsi="Times New Roman" w:cs="Times New Roman"/>
          <w:b/>
          <w:sz w:val="32"/>
        </w:rPr>
        <w:t>TECHNOLOGY,NAGPUR</w:t>
      </w:r>
      <w:proofErr w:type="gramEnd"/>
      <w:r>
        <w:rPr>
          <w:rFonts w:ascii="Times New Roman" w:eastAsia="Times New Roman" w:hAnsi="Times New Roman" w:cs="Times New Roman"/>
          <w:b/>
          <w:sz w:val="32"/>
        </w:rPr>
        <w:t xml:space="preserve"> </w:t>
      </w:r>
    </w:p>
    <w:p w14:paraId="5D3ABC53" w14:textId="3157B503" w:rsidR="00EA0047" w:rsidRDefault="00EA0047" w:rsidP="00EA0047">
      <w:pPr>
        <w:spacing w:after="0"/>
        <w:ind w:right="178"/>
        <w:rPr>
          <w:rFonts w:ascii="Times New Roman" w:eastAsia="Times New Roman" w:hAnsi="Times New Roman" w:cs="Times New Roman"/>
          <w:b/>
          <w:sz w:val="32"/>
        </w:rPr>
      </w:pPr>
    </w:p>
    <w:p w14:paraId="0CC80D68" w14:textId="71B71609" w:rsidR="00EA0047" w:rsidRDefault="00EA0047" w:rsidP="00EA0047">
      <w:pPr>
        <w:spacing w:after="0"/>
        <w:ind w:right="178"/>
        <w:rPr>
          <w:rFonts w:ascii="Times New Roman" w:eastAsia="Times New Roman" w:hAnsi="Times New Roman" w:cs="Times New Roman"/>
          <w:b/>
          <w:sz w:val="32"/>
        </w:rPr>
      </w:pPr>
    </w:p>
    <w:p w14:paraId="17D54D82" w14:textId="77777777" w:rsidR="00EA0047" w:rsidRDefault="00EA0047" w:rsidP="00EA0047">
      <w:pPr>
        <w:spacing w:after="0"/>
        <w:ind w:right="178"/>
      </w:pPr>
    </w:p>
    <w:p w14:paraId="165AB896" w14:textId="4EA0C97B" w:rsidR="00EA0047" w:rsidRDefault="00EA0047" w:rsidP="00EA0047">
      <w:pPr>
        <w:spacing w:after="23"/>
        <w:ind w:left="10"/>
      </w:pPr>
      <w:r>
        <w:rPr>
          <w:rFonts w:ascii="Cambria" w:eastAsia="Cambria" w:hAnsi="Cambria" w:cs="Cambria"/>
          <w:b/>
        </w:rPr>
        <w:t>Name:</w:t>
      </w:r>
      <w:r>
        <w:rPr>
          <w:rFonts w:ascii="Cambria" w:eastAsia="Cambria" w:hAnsi="Cambria" w:cs="Cambria"/>
        </w:rPr>
        <w:tab/>
      </w:r>
      <w:r>
        <w:rPr>
          <w:rFonts w:ascii="Cambria" w:eastAsia="Cambria" w:hAnsi="Cambria" w:cs="Cambria"/>
        </w:rPr>
        <w:t>Khirade Gaurav Ramesh</w:t>
      </w:r>
      <w:r>
        <w:rPr>
          <w:rFonts w:ascii="Cambria" w:eastAsia="Cambria" w:hAnsi="Cambria" w:cs="Cambria"/>
        </w:rPr>
        <w:tab/>
      </w:r>
      <w:r>
        <w:rPr>
          <w:rFonts w:ascii="Cambria" w:eastAsia="Cambria" w:hAnsi="Cambria" w:cs="Cambria"/>
          <w:b/>
        </w:rPr>
        <w:tab/>
      </w:r>
    </w:p>
    <w:p w14:paraId="31680B84" w14:textId="32F0C689" w:rsidR="00EA0047" w:rsidRDefault="00EA0047" w:rsidP="00EA0047">
      <w:pPr>
        <w:spacing w:after="23"/>
        <w:ind w:left="10"/>
      </w:pPr>
      <w:r>
        <w:rPr>
          <w:rFonts w:ascii="Cambria" w:eastAsia="Cambria" w:hAnsi="Cambria" w:cs="Cambria"/>
          <w:b/>
        </w:rPr>
        <w:t>Roll</w:t>
      </w:r>
      <w:r>
        <w:rPr>
          <w:rFonts w:ascii="Cambria" w:eastAsia="Cambria" w:hAnsi="Cambria" w:cs="Cambria"/>
          <w:b/>
        </w:rPr>
        <w:tab/>
        <w:t>no.:</w:t>
      </w:r>
      <w:r>
        <w:rPr>
          <w:rFonts w:ascii="Cambria" w:eastAsia="Cambria" w:hAnsi="Cambria" w:cs="Cambria"/>
        </w:rPr>
        <w:tab/>
        <w:t>BT</w:t>
      </w:r>
      <w:r>
        <w:rPr>
          <w:rFonts w:ascii="Cambria" w:eastAsia="Cambria" w:hAnsi="Cambria" w:cs="Cambria"/>
        </w:rPr>
        <w:t>20</w:t>
      </w:r>
      <w:r>
        <w:rPr>
          <w:rFonts w:ascii="Cambria" w:eastAsia="Cambria" w:hAnsi="Cambria" w:cs="Cambria"/>
        </w:rPr>
        <w:t>ECE0</w:t>
      </w:r>
      <w:r>
        <w:rPr>
          <w:rFonts w:ascii="Cambria" w:eastAsia="Cambria" w:hAnsi="Cambria" w:cs="Cambria"/>
        </w:rPr>
        <w:t>89</w:t>
      </w:r>
      <w:r>
        <w:rPr>
          <w:rFonts w:ascii="Cambria" w:eastAsia="Cambria" w:hAnsi="Cambria" w:cs="Cambria"/>
        </w:rPr>
        <w:tab/>
      </w:r>
    </w:p>
    <w:p w14:paraId="7F8E8331" w14:textId="77777777" w:rsidR="00EA0047" w:rsidRDefault="00EA0047" w:rsidP="00EA0047">
      <w:pPr>
        <w:spacing w:after="0"/>
        <w:ind w:left="-5"/>
      </w:pPr>
      <w:r>
        <w:rPr>
          <w:rFonts w:ascii="Cambria" w:eastAsia="Cambria" w:hAnsi="Cambria" w:cs="Cambria"/>
          <w:b/>
        </w:rPr>
        <w:t>Branch:</w:t>
      </w:r>
      <w:r>
        <w:rPr>
          <w:rFonts w:ascii="Cambria" w:eastAsia="Cambria" w:hAnsi="Cambria" w:cs="Cambria"/>
        </w:rPr>
        <w:tab/>
        <w:t>ECE</w:t>
      </w:r>
      <w:r>
        <w:rPr>
          <w:rFonts w:ascii="Cambria" w:eastAsia="Cambria" w:hAnsi="Cambria" w:cs="Cambria"/>
        </w:rPr>
        <w:tab/>
      </w:r>
    </w:p>
    <w:p w14:paraId="194BF081" w14:textId="77777777" w:rsidR="00EA0047" w:rsidRDefault="00EA0047" w:rsidP="00EA0047">
      <w:pPr>
        <w:spacing w:after="167"/>
        <w:ind w:left="-5"/>
      </w:pPr>
      <w:r>
        <w:rPr>
          <w:rFonts w:ascii="Cambria" w:eastAsia="Cambria" w:hAnsi="Cambria" w:cs="Cambria"/>
          <w:b/>
        </w:rPr>
        <w:t>Semester:</w:t>
      </w:r>
      <w:r>
        <w:rPr>
          <w:rFonts w:ascii="Cambria" w:eastAsia="Cambria" w:hAnsi="Cambria" w:cs="Cambria"/>
          <w:b/>
        </w:rPr>
        <w:tab/>
        <w:t>6</w:t>
      </w:r>
      <w:r>
        <w:rPr>
          <w:rFonts w:ascii="Cambria" w:eastAsia="Cambria" w:hAnsi="Cambria" w:cs="Cambria"/>
          <w:b/>
          <w:vertAlign w:val="superscript"/>
        </w:rPr>
        <w:t>th</w:t>
      </w:r>
      <w:r>
        <w:rPr>
          <w:rFonts w:ascii="Cambria" w:eastAsia="Cambria" w:hAnsi="Cambria" w:cs="Cambria"/>
          <w:b/>
        </w:rPr>
        <w:tab/>
      </w:r>
      <w:r>
        <w:rPr>
          <w:rFonts w:ascii="Cambria" w:eastAsia="Cambria" w:hAnsi="Cambria" w:cs="Cambria"/>
          <w:b/>
        </w:rPr>
        <w:tab/>
      </w:r>
    </w:p>
    <w:p w14:paraId="11564887" w14:textId="25376CE9" w:rsidR="00EA0047" w:rsidRDefault="00EA0047" w:rsidP="00EA0047">
      <w:pPr>
        <w:spacing w:after="0"/>
        <w:ind w:left="-5"/>
      </w:pPr>
      <w:r>
        <w:rPr>
          <w:rFonts w:ascii="Cambria" w:eastAsia="Cambria" w:hAnsi="Cambria" w:cs="Cambria"/>
          <w:b/>
        </w:rPr>
        <w:t>Instructor:</w:t>
      </w:r>
      <w:r>
        <w:rPr>
          <w:rFonts w:ascii="Cambria" w:eastAsia="Cambria" w:hAnsi="Cambria" w:cs="Cambria"/>
          <w:b/>
        </w:rPr>
        <w:tab/>
      </w:r>
      <w:proofErr w:type="spellStart"/>
      <w:r>
        <w:rPr>
          <w:rFonts w:ascii="Cambria" w:eastAsia="Cambria" w:hAnsi="Cambria" w:cs="Cambria"/>
          <w:b/>
        </w:rPr>
        <w:t>Dr.</w:t>
      </w:r>
      <w:proofErr w:type="spellEnd"/>
      <w:r>
        <w:rPr>
          <w:rFonts w:ascii="Cambria" w:eastAsia="Cambria" w:hAnsi="Cambria" w:cs="Cambria"/>
          <w:b/>
        </w:rPr>
        <w:t xml:space="preserve"> </w:t>
      </w:r>
      <w:proofErr w:type="spellStart"/>
      <w:r>
        <w:rPr>
          <w:rFonts w:ascii="Cambria" w:eastAsia="Cambria" w:hAnsi="Cambria" w:cs="Cambria"/>
          <w:b/>
        </w:rPr>
        <w:t>Paritosh</w:t>
      </w:r>
      <w:proofErr w:type="spellEnd"/>
      <w:r>
        <w:rPr>
          <w:rFonts w:ascii="Cambria" w:eastAsia="Cambria" w:hAnsi="Cambria" w:cs="Cambria"/>
          <w:b/>
        </w:rPr>
        <w:t xml:space="preserve"> </w:t>
      </w:r>
      <w:proofErr w:type="spellStart"/>
      <w:r>
        <w:rPr>
          <w:rFonts w:ascii="Cambria" w:eastAsia="Cambria" w:hAnsi="Cambria" w:cs="Cambria"/>
          <w:b/>
        </w:rPr>
        <w:t>Peshwe</w:t>
      </w:r>
      <w:proofErr w:type="spellEnd"/>
      <w:r>
        <w:rPr>
          <w:rFonts w:ascii="Cambria" w:eastAsia="Cambria" w:hAnsi="Cambria" w:cs="Cambria"/>
          <w:sz w:val="40"/>
        </w:rPr>
        <w:tab/>
      </w:r>
    </w:p>
    <w:p w14:paraId="25E84F91" w14:textId="77777777" w:rsidR="00EA0047" w:rsidRDefault="00EA0047" w:rsidP="00EA0047">
      <w:pPr>
        <w:spacing w:after="0"/>
        <w:ind w:left="10" w:right="498"/>
        <w:jc w:val="center"/>
        <w:rPr>
          <w:rFonts w:ascii="Times New Roman" w:eastAsia="Times New Roman" w:hAnsi="Times New Roman" w:cs="Times New Roman"/>
          <w:b/>
          <w:sz w:val="40"/>
          <w:u w:val="single" w:color="000000"/>
        </w:rPr>
      </w:pPr>
    </w:p>
    <w:p w14:paraId="4F10E83F" w14:textId="77777777" w:rsidR="00EA0047" w:rsidRDefault="00EA0047" w:rsidP="00EA0047">
      <w:pPr>
        <w:spacing w:after="0"/>
        <w:ind w:left="10" w:right="498"/>
        <w:jc w:val="center"/>
        <w:rPr>
          <w:rFonts w:ascii="Times New Roman" w:eastAsia="Times New Roman" w:hAnsi="Times New Roman" w:cs="Times New Roman"/>
          <w:b/>
          <w:sz w:val="40"/>
          <w:u w:val="single" w:color="000000"/>
        </w:rPr>
      </w:pPr>
    </w:p>
    <w:p w14:paraId="68C5FB80" w14:textId="77777777" w:rsidR="00EA0047" w:rsidRDefault="00EA0047" w:rsidP="00EA0047">
      <w:pPr>
        <w:spacing w:after="0"/>
        <w:ind w:left="10" w:right="498"/>
        <w:jc w:val="center"/>
        <w:rPr>
          <w:rFonts w:ascii="Times New Roman" w:eastAsia="Times New Roman" w:hAnsi="Times New Roman" w:cs="Times New Roman"/>
          <w:b/>
          <w:sz w:val="40"/>
          <w:u w:val="single" w:color="000000"/>
        </w:rPr>
      </w:pPr>
    </w:p>
    <w:p w14:paraId="36291758" w14:textId="56AA9293" w:rsidR="00EA0047" w:rsidRDefault="00EA0047" w:rsidP="00EA0047">
      <w:pPr>
        <w:spacing w:after="0"/>
        <w:ind w:left="10" w:right="498"/>
        <w:jc w:val="center"/>
      </w:pPr>
      <w:r>
        <w:rPr>
          <w:rFonts w:ascii="Times New Roman" w:eastAsia="Times New Roman" w:hAnsi="Times New Roman" w:cs="Times New Roman"/>
          <w:b/>
          <w:sz w:val="40"/>
          <w:u w:val="single" w:color="000000"/>
        </w:rPr>
        <w:t>CMOS DESIGN</w:t>
      </w:r>
      <w:r>
        <w:rPr>
          <w:rFonts w:ascii="Times New Roman" w:eastAsia="Times New Roman" w:hAnsi="Times New Roman" w:cs="Times New Roman"/>
          <w:b/>
          <w:sz w:val="40"/>
        </w:rPr>
        <w:t xml:space="preserve"> </w:t>
      </w:r>
    </w:p>
    <w:p w14:paraId="61715C90" w14:textId="77777777" w:rsidR="00EA0047" w:rsidRDefault="00EA0047" w:rsidP="00EA0047">
      <w:pPr>
        <w:spacing w:after="0"/>
        <w:ind w:left="10" w:right="531"/>
        <w:jc w:val="center"/>
      </w:pPr>
      <w:r>
        <w:rPr>
          <w:rFonts w:ascii="Times New Roman" w:eastAsia="Times New Roman" w:hAnsi="Times New Roman" w:cs="Times New Roman"/>
          <w:b/>
          <w:sz w:val="40"/>
          <w:u w:val="single" w:color="000000"/>
        </w:rPr>
        <w:t>PROJECT REPORT</w:t>
      </w:r>
      <w:r>
        <w:rPr>
          <w:rFonts w:ascii="Times New Roman" w:eastAsia="Times New Roman" w:hAnsi="Times New Roman" w:cs="Times New Roman"/>
          <w:b/>
          <w:sz w:val="40"/>
        </w:rPr>
        <w:t xml:space="preserve"> </w:t>
      </w:r>
    </w:p>
    <w:p w14:paraId="47159A0A" w14:textId="77777777"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r>
        <w:rPr>
          <w:rFonts w:ascii="Cambria" w:eastAsia="Cambria" w:hAnsi="Cambria" w:cs="Cambria"/>
          <w:b/>
          <w:sz w:val="36"/>
        </w:rPr>
        <w:t xml:space="preserve">                      </w:t>
      </w:r>
    </w:p>
    <w:p w14:paraId="5B0ED9E0" w14:textId="77777777"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r>
        <w:rPr>
          <w:rFonts w:ascii="Cambria" w:eastAsia="Cambria" w:hAnsi="Cambria" w:cs="Cambria"/>
          <w:b/>
          <w:sz w:val="36"/>
        </w:rPr>
        <w:t xml:space="preserve">                        </w:t>
      </w:r>
    </w:p>
    <w:p w14:paraId="39C87A21" w14:textId="77777777"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7976143F" w14:textId="77777777"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70F3465D" w14:textId="072F5F52" w:rsidR="009749E0"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r>
        <w:rPr>
          <w:rFonts w:ascii="Cambria" w:eastAsia="Cambria" w:hAnsi="Cambria" w:cs="Cambria"/>
          <w:b/>
          <w:sz w:val="36"/>
        </w:rPr>
        <w:t xml:space="preserve">                           Seven segment hex decoder</w:t>
      </w:r>
    </w:p>
    <w:p w14:paraId="57DEBB67" w14:textId="16C8394F"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1A4B4BD7" w14:textId="55A93D2A"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589C47BA" w14:textId="7E7891BE"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727C2ACB" w14:textId="2082A8DB"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4F949DD1" w14:textId="137746FA"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61EA9572" w14:textId="7F743231"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27B684B4" w14:textId="200DAD75" w:rsidR="00EA0047" w:rsidRDefault="00EA0047" w:rsidP="00EA0047">
      <w:pPr>
        <w:pStyle w:val="has-medium-font-size"/>
        <w:shd w:val="clear" w:color="auto" w:fill="FFFFFF"/>
        <w:spacing w:before="0" w:beforeAutospacing="0" w:after="384" w:afterAutospacing="0"/>
        <w:textAlignment w:val="baseline"/>
        <w:rPr>
          <w:rFonts w:ascii="Cambria" w:eastAsia="Cambria" w:hAnsi="Cambria" w:cs="Cambria"/>
          <w:b/>
          <w:sz w:val="36"/>
        </w:rPr>
      </w:pPr>
    </w:p>
    <w:p w14:paraId="47C42098" w14:textId="77777777" w:rsidR="00EA0047" w:rsidRDefault="00EA0047" w:rsidP="00EA0047">
      <w:pPr>
        <w:pStyle w:val="has-medium-font-size"/>
        <w:shd w:val="clear" w:color="auto" w:fill="FFFFFF"/>
        <w:spacing w:before="0" w:beforeAutospacing="0" w:after="384" w:afterAutospacing="0"/>
        <w:textAlignment w:val="baseline"/>
        <w:rPr>
          <w:rFonts w:ascii="Montserrat" w:hAnsi="Montserrat"/>
          <w:color w:val="000000"/>
        </w:rPr>
      </w:pPr>
    </w:p>
    <w:p w14:paraId="77F75B23"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5B41987E"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21631544" w14:textId="6450A1ED" w:rsidR="00EA0047" w:rsidRDefault="00EA0047" w:rsidP="009749E0">
      <w:pPr>
        <w:spacing w:after="0"/>
        <w:ind w:right="394"/>
        <w:jc w:val="center"/>
        <w:rPr>
          <w:rFonts w:ascii="Times New Roman" w:eastAsia="Times New Roman" w:hAnsi="Times New Roman" w:cs="Times New Roman"/>
          <w:b/>
          <w:sz w:val="48"/>
          <w:szCs w:val="40"/>
        </w:rPr>
      </w:pPr>
      <w:r w:rsidRPr="002F0D4B">
        <w:rPr>
          <w:rFonts w:ascii="Times New Roman" w:eastAsia="Times New Roman" w:hAnsi="Times New Roman" w:cs="Times New Roman"/>
          <w:b/>
          <w:sz w:val="48"/>
          <w:szCs w:val="40"/>
        </w:rPr>
        <w:t>INDEX</w:t>
      </w:r>
    </w:p>
    <w:p w14:paraId="6049CA3A" w14:textId="77777777" w:rsidR="00EA0047" w:rsidRDefault="00EA0047" w:rsidP="009749E0">
      <w:pPr>
        <w:spacing w:after="0"/>
        <w:ind w:right="394"/>
        <w:jc w:val="center"/>
        <w:rPr>
          <w:rFonts w:ascii="Times New Roman" w:eastAsia="Times New Roman" w:hAnsi="Times New Roman" w:cs="Times New Roman"/>
          <w:b/>
          <w:sz w:val="48"/>
          <w:szCs w:val="40"/>
        </w:rPr>
      </w:pPr>
    </w:p>
    <w:p w14:paraId="399A5044" w14:textId="7BBE5C11" w:rsidR="009749E0" w:rsidRPr="002F0D4B" w:rsidRDefault="009749E0" w:rsidP="009749E0">
      <w:pPr>
        <w:spacing w:after="0"/>
        <w:ind w:right="394"/>
        <w:jc w:val="center"/>
        <w:rPr>
          <w:b/>
          <w:sz w:val="48"/>
          <w:szCs w:val="40"/>
        </w:rPr>
      </w:pPr>
      <w:r w:rsidRPr="002F0D4B">
        <w:rPr>
          <w:rFonts w:ascii="Calibri" w:eastAsia="Calibri" w:hAnsi="Calibri" w:cs="Calibri"/>
          <w:noProof/>
          <w:sz w:val="44"/>
          <w:szCs w:val="40"/>
        </w:rPr>
        <mc:AlternateContent>
          <mc:Choice Requires="wpg">
            <w:drawing>
              <wp:anchor distT="0" distB="0" distL="114300" distR="114300" simplePos="0" relativeHeight="251659264" behindDoc="0" locked="0" layoutInCell="1" allowOverlap="1" wp14:anchorId="7006154B" wp14:editId="346BE139">
                <wp:simplePos x="0" y="0"/>
                <wp:positionH relativeFrom="page">
                  <wp:posOffset>304800</wp:posOffset>
                </wp:positionH>
                <wp:positionV relativeFrom="page">
                  <wp:posOffset>323088</wp:posOffset>
                </wp:positionV>
                <wp:extent cx="18288" cy="10046208"/>
                <wp:effectExtent l="0" t="0" r="0" b="0"/>
                <wp:wrapSquare wrapText="bothSides"/>
                <wp:docPr id="11729" name="Group 11729"/>
                <wp:cNvGraphicFramePr/>
                <a:graphic xmlns:a="http://schemas.openxmlformats.org/drawingml/2006/main">
                  <a:graphicData uri="http://schemas.microsoft.com/office/word/2010/wordprocessingGroup">
                    <wpg:wgp>
                      <wpg:cNvGrpSpPr/>
                      <wpg:grpSpPr>
                        <a:xfrm>
                          <a:off x="0" y="0"/>
                          <a:ext cx="18288" cy="10046208"/>
                          <a:chOff x="0" y="0"/>
                          <a:chExt cx="18288" cy="10046208"/>
                        </a:xfrm>
                      </wpg:grpSpPr>
                      <wps:wsp>
                        <wps:cNvPr id="12991" name="Shape 12991"/>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2" name="Shape 12992"/>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3" name="Shape 12993"/>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DC4D6B" id="Group 11729" o:spid="_x0000_s1026" style="position:absolute;margin-left:24pt;margin-top:25.45pt;width:1.45pt;height:791.05pt;z-index:251659264;mso-position-horizontal-relative:page;mso-position-vertical-relative:page" coordsize="182,10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">
                <v:shape id="Shape 12991" o:spid="_x0000_s1027" style="position:absolute;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" path="m,l9144,r,10046208l,10046208,,e" fillcolor="black" stroked="f" strokeweight="0">
                  <v:stroke miterlimit="83231f" joinstyle="miter"/>
                  <v:path arrowok="t" textboxrect="0,0,9144,10046208"/>
                </v:shape>
                <v:shape id="Shape 12992" o:spid="_x0000_s1028" style="position:absolute;left:60;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" path="m,l9144,r,10046208l,10046208,,e" stroked="f" strokeweight="0">
                  <v:stroke miterlimit="83231f" joinstyle="miter"/>
                  <v:path arrowok="t" textboxrect="0,0,9144,10046208"/>
                </v:shape>
                <v:shape id="Shape 12993" o:spid="_x0000_s1029" style="position:absolute;left:121;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" path="m,l9144,r,10046208l,10046208,,e" fillcolor="black" stroked="f" strokeweight="0">
                  <v:stroke miterlimit="83231f" joinstyle="miter"/>
                  <v:path arrowok="t" textboxrect="0,0,9144,10046208"/>
                </v:shape>
                <w10:wrap type="square" anchorx="page" anchory="page"/>
              </v:group>
            </w:pict>
          </mc:Fallback>
        </mc:AlternateContent>
      </w:r>
      <w:r w:rsidRPr="002F0D4B">
        <w:rPr>
          <w:rFonts w:ascii="Calibri" w:eastAsia="Calibri" w:hAnsi="Calibri" w:cs="Calibri"/>
          <w:noProof/>
          <w:sz w:val="44"/>
          <w:szCs w:val="40"/>
        </w:rPr>
        <mc:AlternateContent>
          <mc:Choice Requires="wpg">
            <w:drawing>
              <wp:anchor distT="0" distB="0" distL="114300" distR="114300" simplePos="0" relativeHeight="251660288" behindDoc="0" locked="0" layoutInCell="1" allowOverlap="1" wp14:anchorId="29AC0EAA" wp14:editId="48BB6A1F">
                <wp:simplePos x="0" y="0"/>
                <wp:positionH relativeFrom="page">
                  <wp:posOffset>7235952</wp:posOffset>
                </wp:positionH>
                <wp:positionV relativeFrom="page">
                  <wp:posOffset>323088</wp:posOffset>
                </wp:positionV>
                <wp:extent cx="18288" cy="10046208"/>
                <wp:effectExtent l="0" t="0" r="0" b="0"/>
                <wp:wrapSquare wrapText="bothSides"/>
                <wp:docPr id="11730" name="Group 11730"/>
                <wp:cNvGraphicFramePr/>
                <a:graphic xmlns:a="http://schemas.openxmlformats.org/drawingml/2006/main">
                  <a:graphicData uri="http://schemas.microsoft.com/office/word/2010/wordprocessingGroup">
                    <wpg:wgp>
                      <wpg:cNvGrpSpPr/>
                      <wpg:grpSpPr>
                        <a:xfrm>
                          <a:off x="0" y="0"/>
                          <a:ext cx="18288" cy="10046208"/>
                          <a:chOff x="0" y="0"/>
                          <a:chExt cx="18288" cy="10046208"/>
                        </a:xfrm>
                      </wpg:grpSpPr>
                      <wps:wsp>
                        <wps:cNvPr id="12997" name="Shape 12997"/>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8" name="Shape 12998"/>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9" name="Shape 12999"/>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0C4B80" id="Group 11730" o:spid="_x0000_s1026" style="position:absolute;margin-left:569.75pt;margin-top:25.45pt;width:1.45pt;height:791.05pt;z-index:251660288;mso-position-horizontal-relative:page;mso-position-vertical-relative:page" coordsize="182,10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">
                <v:shape id="Shape 12997" o:spid="_x0000_s1027" style="position:absolute;left:121;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" path="m,l9144,r,10046208l,10046208,,e" fillcolor="black" stroked="f" strokeweight="0">
                  <v:stroke miterlimit="83231f" joinstyle="miter"/>
                  <v:path arrowok="t" textboxrect="0,0,9144,10046208"/>
                </v:shape>
                <v:shape id="Shape 12998" o:spid="_x0000_s1028" style="position:absolute;left:60;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" path="m,l9144,r,10046208l,10046208,,e" stroked="f" strokeweight="0">
                  <v:stroke miterlimit="83231f" joinstyle="miter"/>
                  <v:path arrowok="t" textboxrect="0,0,9144,10046208"/>
                </v:shape>
                <v:shape id="Shape 12999" o:spid="_x0000_s1029" style="position:absolute;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" path="m,l9144,r,10046208l,10046208,,e" fillcolor="black" stroked="f" strokeweight="0">
                  <v:stroke miterlimit="83231f" joinstyle="miter"/>
                  <v:path arrowok="t" textboxrect="0,0,9144,10046208"/>
                </v:shape>
                <w10:wrap type="square" anchorx="page" anchory="page"/>
              </v:group>
            </w:pict>
          </mc:Fallback>
        </mc:AlternateContent>
      </w:r>
      <w:r w:rsidRPr="002F0D4B">
        <w:rPr>
          <w:rFonts w:ascii="Times New Roman" w:eastAsia="Times New Roman" w:hAnsi="Times New Roman" w:cs="Times New Roman"/>
          <w:b/>
          <w:sz w:val="48"/>
          <w:szCs w:val="40"/>
        </w:rPr>
        <w:t xml:space="preserve"> </w:t>
      </w:r>
    </w:p>
    <w:p w14:paraId="28D7AC2E"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7D80D427"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tbl>
      <w:tblPr>
        <w:tblStyle w:val="TableGrid"/>
        <w:tblpPr w:leftFromText="180" w:rightFromText="180" w:vertAnchor="page" w:horzAnchor="margin" w:tblpY="7141"/>
        <w:tblW w:w="9014" w:type="dxa"/>
        <w:tblInd w:w="0" w:type="dxa"/>
        <w:tblCellMar>
          <w:top w:w="17" w:type="dxa"/>
          <w:right w:w="77" w:type="dxa"/>
        </w:tblCellMar>
        <w:tblLook w:val="04A0" w:firstRow="1" w:lastRow="0" w:firstColumn="1" w:lastColumn="0" w:noHBand="0" w:noVBand="1"/>
      </w:tblPr>
      <w:tblGrid>
        <w:gridCol w:w="850"/>
        <w:gridCol w:w="3251"/>
        <w:gridCol w:w="4913"/>
      </w:tblGrid>
      <w:tr w:rsidR="00EA0047" w14:paraId="55769574"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77DA274C" w14:textId="77777777" w:rsidR="00EA0047" w:rsidRDefault="00EA0047" w:rsidP="00EA0047">
            <w:pPr>
              <w:spacing w:line="259" w:lineRule="auto"/>
              <w:ind w:left="106"/>
            </w:pPr>
            <w:r>
              <w:rPr>
                <w:rFonts w:ascii="Times New Roman" w:eastAsia="Times New Roman" w:hAnsi="Times New Roman" w:cs="Times New Roman"/>
                <w:b/>
              </w:rPr>
              <w:t xml:space="preserve">S. No. </w:t>
            </w:r>
          </w:p>
        </w:tc>
        <w:tc>
          <w:tcPr>
            <w:tcW w:w="3251" w:type="dxa"/>
            <w:tcBorders>
              <w:top w:val="single" w:sz="4" w:space="0" w:color="000000"/>
              <w:left w:val="single" w:sz="4" w:space="0" w:color="000000"/>
              <w:bottom w:val="single" w:sz="4" w:space="0" w:color="000000"/>
              <w:right w:val="nil"/>
            </w:tcBorders>
          </w:tcPr>
          <w:p w14:paraId="072290B0" w14:textId="77777777" w:rsidR="00EA0047" w:rsidRDefault="00EA0047" w:rsidP="00EA0047">
            <w:pPr>
              <w:spacing w:after="160" w:line="259" w:lineRule="auto"/>
            </w:pPr>
          </w:p>
        </w:tc>
        <w:tc>
          <w:tcPr>
            <w:tcW w:w="4913" w:type="dxa"/>
            <w:tcBorders>
              <w:top w:val="single" w:sz="4" w:space="0" w:color="000000"/>
              <w:left w:val="nil"/>
              <w:bottom w:val="single" w:sz="4" w:space="0" w:color="000000"/>
              <w:right w:val="single" w:sz="4" w:space="0" w:color="000000"/>
            </w:tcBorders>
          </w:tcPr>
          <w:p w14:paraId="54157000" w14:textId="77777777" w:rsidR="00EA0047" w:rsidRDefault="00EA0047" w:rsidP="00EA0047">
            <w:pPr>
              <w:spacing w:line="259" w:lineRule="auto"/>
            </w:pPr>
            <w:r>
              <w:rPr>
                <w:rFonts w:ascii="Times New Roman" w:eastAsia="Times New Roman" w:hAnsi="Times New Roman" w:cs="Times New Roman"/>
                <w:b/>
              </w:rPr>
              <w:t xml:space="preserve">DESCRIPTION </w:t>
            </w:r>
          </w:p>
        </w:tc>
      </w:tr>
      <w:tr w:rsidR="00EA0047" w14:paraId="6952BE6B"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41505ABB" w14:textId="77777777" w:rsidR="00EA0047" w:rsidRDefault="00EA0047" w:rsidP="00EA0047">
            <w:pPr>
              <w:spacing w:line="259" w:lineRule="auto"/>
              <w:ind w:left="74"/>
              <w:jc w:val="center"/>
            </w:pPr>
            <w:r>
              <w:rPr>
                <w:rFonts w:ascii="Times New Roman" w:eastAsia="Times New Roman" w:hAnsi="Times New Roman" w:cs="Times New Roman"/>
                <w:b/>
              </w:rPr>
              <w:t xml:space="preserve">1 </w:t>
            </w:r>
          </w:p>
        </w:tc>
        <w:tc>
          <w:tcPr>
            <w:tcW w:w="3251" w:type="dxa"/>
            <w:tcBorders>
              <w:top w:val="single" w:sz="4" w:space="0" w:color="000000"/>
              <w:left w:val="single" w:sz="4" w:space="0" w:color="000000"/>
              <w:bottom w:val="single" w:sz="4" w:space="0" w:color="000000"/>
              <w:right w:val="nil"/>
            </w:tcBorders>
          </w:tcPr>
          <w:p w14:paraId="42B59EBC" w14:textId="77777777" w:rsidR="00EA0047" w:rsidRDefault="00EA0047" w:rsidP="00EA0047">
            <w:pPr>
              <w:spacing w:line="259" w:lineRule="auto"/>
              <w:ind w:left="110"/>
            </w:pPr>
            <w:r>
              <w:rPr>
                <w:rFonts w:ascii="Times New Roman" w:eastAsia="Times New Roman" w:hAnsi="Times New Roman" w:cs="Times New Roman"/>
                <w:b/>
              </w:rPr>
              <w:t xml:space="preserve">Abstract </w:t>
            </w:r>
          </w:p>
        </w:tc>
        <w:tc>
          <w:tcPr>
            <w:tcW w:w="4913" w:type="dxa"/>
            <w:tcBorders>
              <w:top w:val="single" w:sz="4" w:space="0" w:color="000000"/>
              <w:left w:val="nil"/>
              <w:bottom w:val="single" w:sz="4" w:space="0" w:color="000000"/>
              <w:right w:val="single" w:sz="4" w:space="0" w:color="000000"/>
            </w:tcBorders>
          </w:tcPr>
          <w:p w14:paraId="4C97743A" w14:textId="77777777" w:rsidR="00EA0047" w:rsidRDefault="00EA0047" w:rsidP="00EA0047">
            <w:pPr>
              <w:spacing w:after="160" w:line="259" w:lineRule="auto"/>
            </w:pPr>
          </w:p>
        </w:tc>
      </w:tr>
      <w:tr w:rsidR="00EA0047" w14:paraId="66E2FF4D"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265FF78C" w14:textId="77777777" w:rsidR="00EA0047" w:rsidRDefault="00EA0047" w:rsidP="00EA0047">
            <w:pPr>
              <w:spacing w:line="259" w:lineRule="auto"/>
              <w:ind w:left="74"/>
              <w:jc w:val="center"/>
            </w:pPr>
            <w:r>
              <w:rPr>
                <w:rFonts w:ascii="Times New Roman" w:eastAsia="Times New Roman" w:hAnsi="Times New Roman" w:cs="Times New Roman"/>
                <w:b/>
              </w:rPr>
              <w:t xml:space="preserve">2 </w:t>
            </w:r>
          </w:p>
        </w:tc>
        <w:tc>
          <w:tcPr>
            <w:tcW w:w="3251" w:type="dxa"/>
            <w:tcBorders>
              <w:top w:val="single" w:sz="4" w:space="0" w:color="000000"/>
              <w:left w:val="single" w:sz="4" w:space="0" w:color="000000"/>
              <w:bottom w:val="single" w:sz="4" w:space="0" w:color="000000"/>
              <w:right w:val="nil"/>
            </w:tcBorders>
          </w:tcPr>
          <w:p w14:paraId="4AA8862F" w14:textId="77777777" w:rsidR="00EA0047" w:rsidRDefault="00EA0047" w:rsidP="00EA0047">
            <w:pPr>
              <w:spacing w:line="259" w:lineRule="auto"/>
              <w:ind w:left="110"/>
            </w:pPr>
            <w:r>
              <w:rPr>
                <w:rFonts w:ascii="Times New Roman" w:eastAsia="Times New Roman" w:hAnsi="Times New Roman" w:cs="Times New Roman"/>
                <w:b/>
              </w:rPr>
              <w:t xml:space="preserve">Introduction </w:t>
            </w:r>
          </w:p>
        </w:tc>
        <w:tc>
          <w:tcPr>
            <w:tcW w:w="4913" w:type="dxa"/>
            <w:tcBorders>
              <w:top w:val="single" w:sz="4" w:space="0" w:color="000000"/>
              <w:left w:val="nil"/>
              <w:bottom w:val="single" w:sz="4" w:space="0" w:color="000000"/>
              <w:right w:val="single" w:sz="4" w:space="0" w:color="000000"/>
            </w:tcBorders>
          </w:tcPr>
          <w:p w14:paraId="3E308820" w14:textId="77777777" w:rsidR="00EA0047" w:rsidRDefault="00EA0047" w:rsidP="00EA0047">
            <w:pPr>
              <w:spacing w:after="160" w:line="259" w:lineRule="auto"/>
            </w:pPr>
          </w:p>
        </w:tc>
      </w:tr>
      <w:tr w:rsidR="00EA0047" w14:paraId="27BE2D1D"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2D691859" w14:textId="77777777" w:rsidR="00EA0047" w:rsidRDefault="00EA0047" w:rsidP="00EA0047">
            <w:pPr>
              <w:spacing w:line="259" w:lineRule="auto"/>
              <w:ind w:left="74"/>
              <w:jc w:val="center"/>
            </w:pPr>
            <w:r>
              <w:rPr>
                <w:rFonts w:ascii="Times New Roman" w:eastAsia="Times New Roman" w:hAnsi="Times New Roman" w:cs="Times New Roman"/>
                <w:b/>
              </w:rPr>
              <w:t xml:space="preserve">3 </w:t>
            </w:r>
          </w:p>
        </w:tc>
        <w:tc>
          <w:tcPr>
            <w:tcW w:w="3251" w:type="dxa"/>
            <w:tcBorders>
              <w:top w:val="single" w:sz="4" w:space="0" w:color="000000"/>
              <w:left w:val="single" w:sz="4" w:space="0" w:color="000000"/>
              <w:bottom w:val="single" w:sz="4" w:space="0" w:color="000000"/>
              <w:right w:val="nil"/>
            </w:tcBorders>
          </w:tcPr>
          <w:p w14:paraId="33D7CCF9" w14:textId="77777777" w:rsidR="00EA0047" w:rsidRDefault="00EA0047" w:rsidP="00EA0047">
            <w:pPr>
              <w:spacing w:line="259" w:lineRule="auto"/>
              <w:ind w:left="110"/>
            </w:pPr>
            <w:r>
              <w:rPr>
                <w:rFonts w:ascii="Times New Roman" w:eastAsia="Times New Roman" w:hAnsi="Times New Roman" w:cs="Times New Roman"/>
                <w:b/>
              </w:rPr>
              <w:t xml:space="preserve">Circuit Diagram </w:t>
            </w:r>
          </w:p>
        </w:tc>
        <w:tc>
          <w:tcPr>
            <w:tcW w:w="4913" w:type="dxa"/>
            <w:tcBorders>
              <w:top w:val="single" w:sz="4" w:space="0" w:color="000000"/>
              <w:left w:val="nil"/>
              <w:bottom w:val="single" w:sz="4" w:space="0" w:color="000000"/>
              <w:right w:val="single" w:sz="4" w:space="0" w:color="000000"/>
            </w:tcBorders>
          </w:tcPr>
          <w:p w14:paraId="78DF4099" w14:textId="77777777" w:rsidR="00EA0047" w:rsidRDefault="00EA0047" w:rsidP="00EA0047">
            <w:pPr>
              <w:spacing w:after="160" w:line="259" w:lineRule="auto"/>
            </w:pPr>
          </w:p>
        </w:tc>
      </w:tr>
      <w:tr w:rsidR="00EA0047" w14:paraId="57949CE1"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45D56B01" w14:textId="77777777" w:rsidR="00EA0047" w:rsidRDefault="00EA0047" w:rsidP="00EA0047">
            <w:pPr>
              <w:spacing w:line="259" w:lineRule="auto"/>
              <w:ind w:left="74"/>
              <w:jc w:val="center"/>
            </w:pPr>
            <w:r>
              <w:rPr>
                <w:rFonts w:ascii="Times New Roman" w:eastAsia="Times New Roman" w:hAnsi="Times New Roman" w:cs="Times New Roman"/>
                <w:b/>
              </w:rPr>
              <w:t xml:space="preserve">4 </w:t>
            </w:r>
          </w:p>
        </w:tc>
        <w:tc>
          <w:tcPr>
            <w:tcW w:w="3251" w:type="dxa"/>
            <w:tcBorders>
              <w:top w:val="single" w:sz="4" w:space="0" w:color="000000"/>
              <w:left w:val="single" w:sz="4" w:space="0" w:color="000000"/>
              <w:bottom w:val="single" w:sz="4" w:space="0" w:color="000000"/>
              <w:right w:val="nil"/>
            </w:tcBorders>
          </w:tcPr>
          <w:p w14:paraId="2776EB6B" w14:textId="77777777" w:rsidR="00EA0047" w:rsidRDefault="00EA0047" w:rsidP="00EA0047">
            <w:pPr>
              <w:spacing w:line="259" w:lineRule="auto"/>
              <w:ind w:left="110"/>
            </w:pPr>
            <w:r>
              <w:rPr>
                <w:rFonts w:ascii="Times New Roman" w:eastAsia="Times New Roman" w:hAnsi="Times New Roman" w:cs="Times New Roman"/>
                <w:b/>
              </w:rPr>
              <w:t xml:space="preserve">Simulation Layout </w:t>
            </w:r>
          </w:p>
        </w:tc>
        <w:tc>
          <w:tcPr>
            <w:tcW w:w="4913" w:type="dxa"/>
            <w:tcBorders>
              <w:top w:val="single" w:sz="4" w:space="0" w:color="000000"/>
              <w:left w:val="nil"/>
              <w:bottom w:val="single" w:sz="4" w:space="0" w:color="000000"/>
              <w:right w:val="single" w:sz="4" w:space="0" w:color="000000"/>
            </w:tcBorders>
          </w:tcPr>
          <w:p w14:paraId="18322A7C" w14:textId="77777777" w:rsidR="00EA0047" w:rsidRDefault="00EA0047" w:rsidP="00EA0047">
            <w:pPr>
              <w:spacing w:after="160" w:line="259" w:lineRule="auto"/>
            </w:pPr>
          </w:p>
        </w:tc>
      </w:tr>
      <w:tr w:rsidR="00EA0047" w14:paraId="60092D3D"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7B5348AA" w14:textId="77777777" w:rsidR="00EA0047" w:rsidRDefault="00EA0047" w:rsidP="00EA0047">
            <w:pPr>
              <w:spacing w:line="259" w:lineRule="auto"/>
              <w:ind w:left="74"/>
              <w:jc w:val="center"/>
            </w:pPr>
            <w:r>
              <w:rPr>
                <w:rFonts w:ascii="Times New Roman" w:eastAsia="Times New Roman" w:hAnsi="Times New Roman" w:cs="Times New Roman"/>
                <w:b/>
              </w:rPr>
              <w:t xml:space="preserve">5 </w:t>
            </w:r>
          </w:p>
        </w:tc>
        <w:tc>
          <w:tcPr>
            <w:tcW w:w="3251" w:type="dxa"/>
            <w:tcBorders>
              <w:top w:val="single" w:sz="4" w:space="0" w:color="000000"/>
              <w:left w:val="single" w:sz="4" w:space="0" w:color="000000"/>
              <w:bottom w:val="single" w:sz="4" w:space="0" w:color="000000"/>
              <w:right w:val="nil"/>
            </w:tcBorders>
          </w:tcPr>
          <w:p w14:paraId="4517954C" w14:textId="77777777" w:rsidR="00EA0047" w:rsidRDefault="00EA0047" w:rsidP="00EA0047">
            <w:pPr>
              <w:spacing w:line="259" w:lineRule="auto"/>
              <w:ind w:left="110"/>
            </w:pPr>
            <w:r>
              <w:rPr>
                <w:rFonts w:ascii="Times New Roman" w:eastAsia="Times New Roman" w:hAnsi="Times New Roman" w:cs="Times New Roman"/>
                <w:b/>
              </w:rPr>
              <w:t xml:space="preserve">Simulation Program </w:t>
            </w:r>
          </w:p>
        </w:tc>
        <w:tc>
          <w:tcPr>
            <w:tcW w:w="4913" w:type="dxa"/>
            <w:tcBorders>
              <w:top w:val="single" w:sz="4" w:space="0" w:color="000000"/>
              <w:left w:val="nil"/>
              <w:bottom w:val="single" w:sz="4" w:space="0" w:color="000000"/>
              <w:right w:val="single" w:sz="4" w:space="0" w:color="000000"/>
            </w:tcBorders>
          </w:tcPr>
          <w:p w14:paraId="34C7620C" w14:textId="77777777" w:rsidR="00EA0047" w:rsidRDefault="00EA0047" w:rsidP="00EA0047">
            <w:pPr>
              <w:spacing w:after="160" w:line="259" w:lineRule="auto"/>
            </w:pPr>
          </w:p>
        </w:tc>
      </w:tr>
      <w:tr w:rsidR="00EA0047" w14:paraId="1BA1650E"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5B1976EB" w14:textId="77777777" w:rsidR="00EA0047" w:rsidRDefault="00EA0047" w:rsidP="00EA0047">
            <w:pPr>
              <w:spacing w:line="259" w:lineRule="auto"/>
              <w:ind w:left="74"/>
              <w:jc w:val="center"/>
            </w:pPr>
            <w:r>
              <w:rPr>
                <w:rFonts w:ascii="Times New Roman" w:eastAsia="Times New Roman" w:hAnsi="Times New Roman" w:cs="Times New Roman"/>
                <w:b/>
              </w:rPr>
              <w:t xml:space="preserve">6 </w:t>
            </w:r>
          </w:p>
        </w:tc>
        <w:tc>
          <w:tcPr>
            <w:tcW w:w="3251" w:type="dxa"/>
            <w:tcBorders>
              <w:top w:val="single" w:sz="4" w:space="0" w:color="000000"/>
              <w:left w:val="single" w:sz="4" w:space="0" w:color="000000"/>
              <w:bottom w:val="single" w:sz="4" w:space="0" w:color="000000"/>
              <w:right w:val="nil"/>
            </w:tcBorders>
          </w:tcPr>
          <w:p w14:paraId="7AF3F593" w14:textId="77777777" w:rsidR="00EA0047" w:rsidRDefault="00EA0047" w:rsidP="00EA0047">
            <w:pPr>
              <w:spacing w:line="259" w:lineRule="auto"/>
              <w:ind w:left="110"/>
            </w:pPr>
            <w:r>
              <w:rPr>
                <w:rFonts w:ascii="Times New Roman" w:eastAsia="Times New Roman" w:hAnsi="Times New Roman" w:cs="Times New Roman"/>
                <w:b/>
              </w:rPr>
              <w:t xml:space="preserve">Results </w:t>
            </w:r>
          </w:p>
        </w:tc>
        <w:tc>
          <w:tcPr>
            <w:tcW w:w="4913" w:type="dxa"/>
            <w:tcBorders>
              <w:top w:val="single" w:sz="4" w:space="0" w:color="000000"/>
              <w:left w:val="nil"/>
              <w:bottom w:val="single" w:sz="4" w:space="0" w:color="000000"/>
              <w:right w:val="single" w:sz="4" w:space="0" w:color="000000"/>
            </w:tcBorders>
          </w:tcPr>
          <w:p w14:paraId="7C21114B" w14:textId="77777777" w:rsidR="00EA0047" w:rsidRDefault="00EA0047" w:rsidP="00EA0047">
            <w:pPr>
              <w:spacing w:after="160" w:line="259" w:lineRule="auto"/>
            </w:pPr>
          </w:p>
        </w:tc>
      </w:tr>
      <w:tr w:rsidR="00EA0047" w14:paraId="16E03939" w14:textId="77777777" w:rsidTr="00EA0047">
        <w:trPr>
          <w:trHeight w:val="384"/>
        </w:trPr>
        <w:tc>
          <w:tcPr>
            <w:tcW w:w="850" w:type="dxa"/>
            <w:tcBorders>
              <w:top w:val="single" w:sz="4" w:space="0" w:color="000000"/>
              <w:left w:val="single" w:sz="4" w:space="0" w:color="000000"/>
              <w:bottom w:val="single" w:sz="4" w:space="0" w:color="000000"/>
              <w:right w:val="single" w:sz="4" w:space="0" w:color="000000"/>
            </w:tcBorders>
          </w:tcPr>
          <w:p w14:paraId="19AE98D7" w14:textId="77777777" w:rsidR="00EA0047" w:rsidRDefault="00EA0047" w:rsidP="00EA0047">
            <w:pPr>
              <w:spacing w:line="259" w:lineRule="auto"/>
              <w:ind w:left="74"/>
              <w:jc w:val="center"/>
            </w:pPr>
            <w:r>
              <w:rPr>
                <w:rFonts w:ascii="Times New Roman" w:eastAsia="Times New Roman" w:hAnsi="Times New Roman" w:cs="Times New Roman"/>
                <w:b/>
              </w:rPr>
              <w:t xml:space="preserve">7 </w:t>
            </w:r>
          </w:p>
        </w:tc>
        <w:tc>
          <w:tcPr>
            <w:tcW w:w="3251" w:type="dxa"/>
            <w:tcBorders>
              <w:top w:val="single" w:sz="4" w:space="0" w:color="000000"/>
              <w:left w:val="single" w:sz="4" w:space="0" w:color="000000"/>
              <w:bottom w:val="single" w:sz="4" w:space="0" w:color="000000"/>
              <w:right w:val="nil"/>
            </w:tcBorders>
          </w:tcPr>
          <w:p w14:paraId="5A2A1FE9" w14:textId="77777777" w:rsidR="00EA0047" w:rsidRDefault="00EA0047" w:rsidP="00EA0047">
            <w:pPr>
              <w:spacing w:line="259" w:lineRule="auto"/>
              <w:ind w:left="110"/>
            </w:pPr>
            <w:r>
              <w:rPr>
                <w:rFonts w:ascii="Times New Roman" w:eastAsia="Times New Roman" w:hAnsi="Times New Roman" w:cs="Times New Roman"/>
                <w:b/>
              </w:rPr>
              <w:t xml:space="preserve">Conclusions </w:t>
            </w:r>
          </w:p>
        </w:tc>
        <w:tc>
          <w:tcPr>
            <w:tcW w:w="4913" w:type="dxa"/>
            <w:tcBorders>
              <w:top w:val="single" w:sz="4" w:space="0" w:color="000000"/>
              <w:left w:val="nil"/>
              <w:bottom w:val="single" w:sz="4" w:space="0" w:color="000000"/>
              <w:right w:val="single" w:sz="4" w:space="0" w:color="000000"/>
            </w:tcBorders>
          </w:tcPr>
          <w:p w14:paraId="1D170324" w14:textId="77777777" w:rsidR="00EA0047" w:rsidRDefault="00EA0047" w:rsidP="00EA0047">
            <w:pPr>
              <w:spacing w:after="160" w:line="259" w:lineRule="auto"/>
            </w:pPr>
          </w:p>
        </w:tc>
      </w:tr>
    </w:tbl>
    <w:p w14:paraId="0DBF9082"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635C4878"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6806A06A"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2B332395"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3F30F713" w14:textId="77777777"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651E88C5" w14:textId="77777777" w:rsidR="009749E0" w:rsidRPr="009749E0" w:rsidRDefault="009749E0" w:rsidP="009F554E">
      <w:pPr>
        <w:pStyle w:val="has-medium-font-size"/>
        <w:shd w:val="clear" w:color="auto" w:fill="FFFFFF"/>
        <w:spacing w:before="0" w:beforeAutospacing="0" w:after="384" w:afterAutospacing="0"/>
        <w:textAlignment w:val="baseline"/>
        <w:rPr>
          <w:rFonts w:ascii="Montserrat" w:hAnsi="Montserrat"/>
          <w:b/>
          <w:bCs/>
          <w:color w:val="000000"/>
          <w:sz w:val="36"/>
          <w:szCs w:val="36"/>
        </w:rPr>
      </w:pPr>
      <w:r w:rsidRPr="009749E0">
        <w:rPr>
          <w:rFonts w:ascii="Montserrat" w:hAnsi="Montserrat"/>
          <w:b/>
          <w:bCs/>
          <w:color w:val="000000"/>
          <w:sz w:val="36"/>
          <w:szCs w:val="36"/>
        </w:rPr>
        <w:lastRenderedPageBreak/>
        <w:t>Abstract:</w:t>
      </w:r>
    </w:p>
    <w:p w14:paraId="6A02278F" w14:textId="5F71E6F3" w:rsidR="009F554E" w:rsidRDefault="009F554E" w:rsidP="009F554E">
      <w:pPr>
        <w:pStyle w:val="has-medium-font-size"/>
        <w:shd w:val="clear" w:color="auto" w:fill="FFFFFF"/>
        <w:spacing w:before="0" w:beforeAutospacing="0" w:after="384" w:afterAutospacing="0"/>
        <w:textAlignment w:val="baseline"/>
        <w:rPr>
          <w:rFonts w:ascii="Montserrat" w:hAnsi="Montserrat"/>
          <w:color w:val="000000"/>
        </w:rPr>
      </w:pPr>
      <w:r>
        <w:rPr>
          <w:rFonts w:ascii="Montserrat" w:hAnsi="Montserrat"/>
          <w:color w:val="000000"/>
        </w:rPr>
        <w:t>7-segment HEX decoder circuit will turn on and off the segment for displaying a particular information. Here in this table ‘1’means positive voltage and ‘0’ means 0 volt. We are using a common cathode 7-segment display so ‘1’ means a particular segment is on and ‘0’ means a particular segment is off.</w:t>
      </w:r>
    </w:p>
    <w:p w14:paraId="2FB5DC02" w14:textId="6EC6097F" w:rsidR="009749E0" w:rsidRDefault="009749E0" w:rsidP="009F554E">
      <w:pPr>
        <w:pStyle w:val="has-medium-font-size"/>
        <w:shd w:val="clear" w:color="auto" w:fill="FFFFFF"/>
        <w:spacing w:before="0" w:beforeAutospacing="0" w:after="384" w:afterAutospacing="0"/>
        <w:textAlignment w:val="baseline"/>
        <w:rPr>
          <w:rFonts w:ascii="Montserrat" w:hAnsi="Montserrat"/>
          <w:color w:val="000000"/>
        </w:rPr>
      </w:pPr>
    </w:p>
    <w:p w14:paraId="3E6745FF" w14:textId="07D02245" w:rsidR="009749E0" w:rsidRDefault="009749E0" w:rsidP="009F554E">
      <w:pPr>
        <w:pStyle w:val="has-medium-font-size"/>
        <w:shd w:val="clear" w:color="auto" w:fill="FFFFFF"/>
        <w:spacing w:before="0" w:beforeAutospacing="0" w:after="384" w:afterAutospacing="0"/>
        <w:textAlignment w:val="baseline"/>
        <w:rPr>
          <w:rFonts w:ascii="Montserrat" w:hAnsi="Montserrat"/>
          <w:b/>
          <w:bCs/>
          <w:color w:val="000000"/>
          <w:sz w:val="32"/>
          <w:szCs w:val="32"/>
        </w:rPr>
      </w:pPr>
      <w:r w:rsidRPr="009749E0">
        <w:rPr>
          <w:rFonts w:ascii="Montserrat" w:hAnsi="Montserrat"/>
          <w:b/>
          <w:bCs/>
          <w:color w:val="000000"/>
          <w:sz w:val="32"/>
          <w:szCs w:val="32"/>
        </w:rPr>
        <w:t>Introduction:</w:t>
      </w:r>
    </w:p>
    <w:p w14:paraId="06B4280F" w14:textId="2D801F60" w:rsidR="009749E0" w:rsidRPr="009749E0" w:rsidRDefault="009749E0" w:rsidP="009749E0">
      <w:pPr>
        <w:shd w:val="clear" w:color="auto" w:fill="FFFFFF"/>
        <w:spacing w:after="0" w:line="240" w:lineRule="auto"/>
        <w:jc w:val="both"/>
        <w:rPr>
          <w:rFonts w:ascii="Times New Roman" w:eastAsia="Times New Roman" w:hAnsi="Times New Roman" w:cs="Times New Roman"/>
          <w:sz w:val="28"/>
          <w:szCs w:val="28"/>
          <w:lang w:eastAsia="en-IN"/>
        </w:rPr>
      </w:pPr>
      <w:r w:rsidRPr="009749E0">
        <w:rPr>
          <w:rFonts w:ascii="Times New Roman" w:eastAsia="Times New Roman" w:hAnsi="Times New Roman" w:cs="Times New Roman"/>
          <w:sz w:val="28"/>
          <w:szCs w:val="28"/>
          <w:lang w:eastAsia="en-IN"/>
        </w:rPr>
        <w:t>A  seven-segment,  like  the  one  shown  in Figure    is  a common  output  device used in many digital applications like timers. The seven-segment is so called because of  the  seven  LEDs,  or  segments,  it  is  composed  of.  There  are  two  types  of  seven segment  displays,  common  anode  and  a  common  cathode  seven-segment  display.  In either case, one end,  either  positive  or</w:t>
      </w:r>
    </w:p>
    <w:p w14:paraId="6916F4B1" w14:textId="4A02123A" w:rsidR="009749E0" w:rsidRPr="009749E0" w:rsidRDefault="009749E0" w:rsidP="009749E0">
      <w:pPr>
        <w:shd w:val="clear" w:color="auto" w:fill="FFFFFF"/>
        <w:spacing w:after="0" w:line="240" w:lineRule="auto"/>
        <w:jc w:val="both"/>
        <w:rPr>
          <w:rFonts w:ascii="Times New Roman" w:eastAsia="Times New Roman" w:hAnsi="Times New Roman" w:cs="Times New Roman"/>
          <w:sz w:val="28"/>
          <w:szCs w:val="28"/>
          <w:lang w:eastAsia="en-IN"/>
        </w:rPr>
      </w:pPr>
      <w:r w:rsidRPr="009749E0">
        <w:rPr>
          <w:rFonts w:ascii="Times New Roman" w:eastAsia="Times New Roman" w:hAnsi="Times New Roman" w:cs="Times New Roman"/>
          <w:sz w:val="28"/>
          <w:szCs w:val="28"/>
          <w:lang w:eastAsia="en-IN"/>
        </w:rPr>
        <w:t>negative, of all the seven segments are connected together to a common pin. The seven-segment in which positive end of all the segments are joined together to a common terminal is referred as a common anode seven segment. On the contrary, common-cathode seven-segment display has negative terminals of its seven-segments connected to a common  node.  To light  a  segment  in the  seven-segment  display,  the  common  terminal  is  first  connected  to  logic  high  for common  anode  or  to  logic  low  for  common cathode.  The  other  ends  for  individual segments  are  then  connected  to  logic  low  for  common  anode  and  logic  high  for  a common cathode type seven-segment display.</w:t>
      </w:r>
    </w:p>
    <w:p w14:paraId="34EA5742" w14:textId="77777777" w:rsidR="009749E0" w:rsidRPr="009749E0" w:rsidRDefault="009749E0" w:rsidP="009749E0">
      <w:pPr>
        <w:pStyle w:val="has-medium-font-size"/>
        <w:spacing w:after="384"/>
        <w:jc w:val="both"/>
        <w:rPr>
          <w:color w:val="000000"/>
          <w:sz w:val="28"/>
          <w:szCs w:val="28"/>
        </w:rPr>
      </w:pPr>
      <w:r w:rsidRPr="009749E0">
        <w:rPr>
          <w:color w:val="000000"/>
          <w:sz w:val="28"/>
          <w:szCs w:val="28"/>
        </w:rPr>
        <w:t>A seven-segment display (SSD) is an electronic display device for displaying numbers from (0 – 9). Additionally, 7-segment LED to allow the display of letters (A – F) and some alphanumerical 7-segment decoders consist of 7 rectangular LEDs (segments) arranged together in shape of “8”. In order to produce the required number or character, a specific combination of LED segments needs to be illuminated.</w:t>
      </w:r>
    </w:p>
    <w:p w14:paraId="1D224F3A" w14:textId="77777777" w:rsidR="009749E0" w:rsidRPr="009749E0" w:rsidRDefault="009749E0" w:rsidP="009749E0">
      <w:pPr>
        <w:pStyle w:val="has-medium-font-size"/>
        <w:spacing w:after="384"/>
        <w:jc w:val="both"/>
        <w:rPr>
          <w:color w:val="000000"/>
        </w:rPr>
      </w:pPr>
      <w:r w:rsidRPr="009749E0">
        <w:rPr>
          <w:color w:val="000000"/>
          <w:sz w:val="28"/>
          <w:szCs w:val="28"/>
        </w:rPr>
        <w:t>SSD takes generally a 5 V DC power supply and has 7 digital pins named after the first 7 letters of the alphabet (A to G). The segments are lit on by applying an ‘LOW’ logic level to the cathode. As this device is made out of LEDs, it requires resistors order to limit the current supply</w:t>
      </w:r>
      <w:r w:rsidRPr="009749E0">
        <w:rPr>
          <w:color w:val="000000"/>
        </w:rPr>
        <w:t>.</w:t>
      </w:r>
    </w:p>
    <w:p w14:paraId="56BF74E0" w14:textId="77777777" w:rsidR="009749E0" w:rsidRPr="009749E0" w:rsidRDefault="009749E0" w:rsidP="009F554E">
      <w:pPr>
        <w:pStyle w:val="has-medium-font-size"/>
        <w:shd w:val="clear" w:color="auto" w:fill="FFFFFF"/>
        <w:spacing w:before="0" w:beforeAutospacing="0" w:after="384" w:afterAutospacing="0"/>
        <w:textAlignment w:val="baseline"/>
        <w:rPr>
          <w:rFonts w:ascii="Montserrat" w:hAnsi="Montserrat"/>
          <w:b/>
          <w:bCs/>
          <w:color w:val="000000"/>
          <w:sz w:val="32"/>
          <w:szCs w:val="32"/>
        </w:rPr>
      </w:pPr>
    </w:p>
    <w:p w14:paraId="34F3259F" w14:textId="6FC1861C"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Pr>
          <w:rFonts w:ascii="Montserrat" w:eastAsia="Times New Roman" w:hAnsi="Montserrat" w:cs="Times New Roman"/>
          <w:b/>
          <w:bCs/>
          <w:color w:val="000000"/>
          <w:sz w:val="27"/>
          <w:szCs w:val="27"/>
          <w:lang w:eastAsia="en-IN"/>
        </w:rPr>
        <w:t>Seven segment display:</w:t>
      </w:r>
    </w:p>
    <w:p w14:paraId="15DFD3D7" w14:textId="77777777"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0024956C" w14:textId="39677A6E"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Pr>
          <w:rFonts w:ascii="Montserrat" w:eastAsia="Times New Roman" w:hAnsi="Montserrat" w:cs="Times New Roman"/>
          <w:b/>
          <w:bCs/>
          <w:color w:val="000000"/>
          <w:sz w:val="27"/>
          <w:szCs w:val="27"/>
          <w:lang w:eastAsia="en-IN"/>
        </w:rPr>
        <w:t xml:space="preserve">                                         </w:t>
      </w:r>
      <w:r>
        <w:rPr>
          <w:rFonts w:ascii="Montserrat" w:eastAsia="Times New Roman" w:hAnsi="Montserrat" w:cs="Times New Roman"/>
          <w:b/>
          <w:bCs/>
          <w:noProof/>
          <w:color w:val="000000"/>
          <w:sz w:val="27"/>
          <w:szCs w:val="27"/>
          <w:lang w:eastAsia="en-IN"/>
        </w:rPr>
        <w:drawing>
          <wp:inline distT="0" distB="0" distL="0" distR="0" wp14:anchorId="5A954D2C" wp14:editId="472F1E40">
            <wp:extent cx="1232222" cy="16224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249248" cy="1644843"/>
                    </a:xfrm>
                    <a:prstGeom prst="rect">
                      <a:avLst/>
                    </a:prstGeom>
                  </pic:spPr>
                </pic:pic>
              </a:graphicData>
            </a:graphic>
          </wp:inline>
        </w:drawing>
      </w:r>
    </w:p>
    <w:p w14:paraId="394D2A5D" w14:textId="398A2815"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Pr>
          <w:rFonts w:ascii="Montserrat" w:eastAsia="Times New Roman" w:hAnsi="Montserrat" w:cs="Times New Roman"/>
          <w:b/>
          <w:bCs/>
          <w:color w:val="000000"/>
          <w:sz w:val="27"/>
          <w:szCs w:val="27"/>
          <w:lang w:eastAsia="en-IN"/>
        </w:rPr>
        <w:t>Circuit diagram:</w:t>
      </w:r>
    </w:p>
    <w:p w14:paraId="04307D35" w14:textId="534009FB"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580B2278" w14:textId="77777777"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3885C5CA" w14:textId="329D4FCC"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Pr>
          <w:rFonts w:ascii="Montserrat" w:eastAsia="Times New Roman" w:hAnsi="Montserrat" w:cs="Times New Roman"/>
          <w:b/>
          <w:bCs/>
          <w:noProof/>
          <w:color w:val="000000"/>
          <w:sz w:val="27"/>
          <w:szCs w:val="27"/>
          <w:lang w:eastAsia="en-IN"/>
        </w:rPr>
        <w:drawing>
          <wp:inline distT="0" distB="0" distL="0" distR="0" wp14:anchorId="2E9BB0EB" wp14:editId="0700A3B4">
            <wp:extent cx="1272152" cy="47720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304455" cy="4893199"/>
                    </a:xfrm>
                    <a:prstGeom prst="rect">
                      <a:avLst/>
                    </a:prstGeom>
                  </pic:spPr>
                </pic:pic>
              </a:graphicData>
            </a:graphic>
          </wp:inline>
        </w:drawing>
      </w:r>
    </w:p>
    <w:p w14:paraId="741D629E" w14:textId="77777777" w:rsidR="009749E0" w:rsidRDefault="009749E0"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58D0477E" w14:textId="2A8CBC37" w:rsidR="009F554E" w:rsidRPr="009F554E" w:rsidRDefault="009F554E" w:rsidP="009F554E">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sidRPr="009F554E">
        <w:rPr>
          <w:rFonts w:ascii="Montserrat" w:eastAsia="Times New Roman" w:hAnsi="Montserrat" w:cs="Times New Roman"/>
          <w:b/>
          <w:bCs/>
          <w:color w:val="000000"/>
          <w:sz w:val="27"/>
          <w:szCs w:val="27"/>
          <w:lang w:eastAsia="en-IN"/>
        </w:rPr>
        <w:lastRenderedPageBreak/>
        <w:t>1.     For segment ‘a</w:t>
      </w:r>
    </w:p>
    <w:p w14:paraId="1F87C2ED" w14:textId="71FCD6A0" w:rsidR="009F554E" w:rsidRDefault="009F554E" w:rsidP="009F554E">
      <w:pPr>
        <w:pStyle w:val="has-medium-font-size"/>
        <w:shd w:val="clear" w:color="auto" w:fill="FFFFFF"/>
        <w:spacing w:before="0" w:beforeAutospacing="0" w:after="384" w:afterAutospacing="0"/>
        <w:textAlignment w:val="baseline"/>
        <w:rPr>
          <w:rFonts w:ascii="Montserrat" w:hAnsi="Montserrat"/>
          <w:color w:val="000000"/>
        </w:rPr>
      </w:pPr>
      <w:r>
        <w:rPr>
          <w:noProof/>
        </w:rPr>
        <w:drawing>
          <wp:inline distT="0" distB="0" distL="0" distR="0" wp14:anchorId="79A7967E" wp14:editId="437F6A02">
            <wp:extent cx="14859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85900" cy="2857500"/>
                    </a:xfrm>
                    <a:prstGeom prst="rect">
                      <a:avLst/>
                    </a:prstGeom>
                  </pic:spPr>
                </pic:pic>
              </a:graphicData>
            </a:graphic>
          </wp:inline>
        </w:drawing>
      </w:r>
    </w:p>
    <w:p w14:paraId="78147C25" w14:textId="077EBCA6" w:rsidR="009F554E" w:rsidRDefault="009F554E" w:rsidP="009F554E">
      <w:pPr>
        <w:rPr>
          <w:noProof/>
        </w:rPr>
      </w:pPr>
      <w:r>
        <w:rPr>
          <w:noProof/>
        </w:rPr>
        <w:drawing>
          <wp:inline distT="0" distB="0" distL="0" distR="0" wp14:anchorId="48391C4A" wp14:editId="0780A3DF">
            <wp:extent cx="4183743" cy="362743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183743" cy="3627434"/>
                    </a:xfrm>
                    <a:prstGeom prst="rect">
                      <a:avLst/>
                    </a:prstGeom>
                  </pic:spPr>
                </pic:pic>
              </a:graphicData>
            </a:graphic>
          </wp:inline>
        </w:drawing>
      </w:r>
    </w:p>
    <w:p w14:paraId="2417E34E" w14:textId="77777777" w:rsidR="009749E0" w:rsidRDefault="009749E0" w:rsidP="009F554E">
      <w:pPr>
        <w:rPr>
          <w:noProof/>
        </w:rPr>
      </w:pPr>
    </w:p>
    <w:p w14:paraId="58303273" w14:textId="46F2495B" w:rsidR="009F554E" w:rsidRPr="009F554E" w:rsidRDefault="009F554E" w:rsidP="009F554E"/>
    <w:p w14:paraId="77282828" w14:textId="77777777" w:rsidR="009F554E" w:rsidRDefault="009F554E" w:rsidP="009F554E">
      <w:pPr>
        <w:pStyle w:val="Heading3"/>
        <w:shd w:val="clear" w:color="auto" w:fill="FFFFFF"/>
        <w:spacing w:before="0" w:beforeAutospacing="0" w:after="300" w:afterAutospacing="0"/>
        <w:textAlignment w:val="baseline"/>
        <w:rPr>
          <w:rFonts w:ascii="Montserrat" w:hAnsi="Montserrat"/>
          <w:color w:val="000000"/>
        </w:rPr>
      </w:pPr>
      <w:r>
        <w:rPr>
          <w:rFonts w:ascii="Montserrat" w:hAnsi="Montserrat"/>
          <w:color w:val="000000"/>
        </w:rPr>
        <w:t>2.     For segment ‘b’</w:t>
      </w:r>
    </w:p>
    <w:p w14:paraId="720D196B" w14:textId="066E28CA" w:rsidR="009F554E" w:rsidRPr="009F554E" w:rsidRDefault="009F554E" w:rsidP="009F554E">
      <w:pPr>
        <w:rPr>
          <w:ins w:id="0" w:author="Unknown"/>
          <w:rFonts w:ascii="Montserrat" w:eastAsia="Times New Roman" w:hAnsi="Montserrat" w:cs="Times New Roman"/>
          <w:color w:val="000000"/>
          <w:sz w:val="24"/>
          <w:szCs w:val="24"/>
          <w:lang w:eastAsia="en-IN"/>
        </w:rPr>
      </w:pPr>
      <w:ins w:id="1" w:author="Unknown">
        <w:r w:rsidRPr="009F554E">
          <w:rPr>
            <w:rFonts w:ascii="Montserrat" w:eastAsia="Times New Roman" w:hAnsi="Montserrat" w:cs="Times New Roman"/>
            <w:color w:val="000000"/>
            <w:sz w:val="24"/>
            <w:szCs w:val="24"/>
            <w:lang w:eastAsia="en-IN"/>
          </w:rPr>
          <w:br/>
        </w:r>
      </w:ins>
    </w:p>
    <w:p w14:paraId="57F4FA8E" w14:textId="35D42257" w:rsidR="009F554E" w:rsidRDefault="009F554E" w:rsidP="009F554E">
      <w:pPr>
        <w:ind w:firstLine="720"/>
        <w:rPr>
          <w:noProof/>
        </w:rPr>
      </w:pPr>
      <w:r>
        <w:rPr>
          <w:noProof/>
        </w:rPr>
        <w:lastRenderedPageBreak/>
        <w:drawing>
          <wp:inline distT="0" distB="0" distL="0" distR="0" wp14:anchorId="48347062" wp14:editId="018A1EA6">
            <wp:extent cx="4343776" cy="3132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343776" cy="3132091"/>
                    </a:xfrm>
                    <a:prstGeom prst="rect">
                      <a:avLst/>
                    </a:prstGeom>
                  </pic:spPr>
                </pic:pic>
              </a:graphicData>
            </a:graphic>
          </wp:inline>
        </w:drawing>
      </w:r>
    </w:p>
    <w:p w14:paraId="3C7ABD27" w14:textId="265D4308" w:rsidR="009F554E" w:rsidRDefault="009F554E" w:rsidP="009F554E">
      <w:pPr>
        <w:pStyle w:val="Heading3"/>
        <w:shd w:val="clear" w:color="auto" w:fill="FFFFFF"/>
        <w:spacing w:before="0" w:beforeAutospacing="0" w:after="300" w:afterAutospacing="0"/>
        <w:textAlignment w:val="baseline"/>
        <w:rPr>
          <w:rFonts w:ascii="Montserrat" w:hAnsi="Montserrat"/>
          <w:color w:val="000000"/>
        </w:rPr>
      </w:pPr>
      <w:r>
        <w:rPr>
          <w:rFonts w:ascii="Montserrat" w:hAnsi="Montserrat"/>
          <w:color w:val="000000"/>
        </w:rPr>
        <w:t>3.     For segment ‘c’</w:t>
      </w:r>
    </w:p>
    <w:p w14:paraId="697DEC50" w14:textId="77777777" w:rsidR="009F554E" w:rsidRDefault="009F554E" w:rsidP="009F554E">
      <w:pPr>
        <w:pStyle w:val="has-medium-font-size"/>
        <w:shd w:val="clear" w:color="auto" w:fill="FFFFFF"/>
        <w:spacing w:before="0" w:beforeAutospacing="0" w:after="384" w:afterAutospacing="0"/>
        <w:textAlignment w:val="baseline"/>
        <w:rPr>
          <w:rFonts w:ascii="Montserrat" w:hAnsi="Montserrat"/>
          <w:color w:val="000000"/>
        </w:rPr>
      </w:pPr>
      <w:r>
        <w:rPr>
          <w:rFonts w:ascii="Montserrat" w:hAnsi="Montserrat"/>
          <w:color w:val="000000"/>
        </w:rPr>
        <w:t>Logic diagram –</w:t>
      </w:r>
    </w:p>
    <w:p w14:paraId="42C4C40E" w14:textId="2732E3DE" w:rsidR="009F554E" w:rsidRDefault="009F554E" w:rsidP="009F554E">
      <w:pPr>
        <w:rPr>
          <w:noProof/>
        </w:rPr>
      </w:pPr>
      <w:r>
        <w:rPr>
          <w:noProof/>
        </w:rPr>
        <w:drawing>
          <wp:inline distT="0" distB="0" distL="0" distR="0" wp14:anchorId="665C768A" wp14:editId="208D602D">
            <wp:extent cx="4305673" cy="33226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305673" cy="3322608"/>
                    </a:xfrm>
                    <a:prstGeom prst="rect">
                      <a:avLst/>
                    </a:prstGeom>
                  </pic:spPr>
                </pic:pic>
              </a:graphicData>
            </a:graphic>
          </wp:inline>
        </w:drawing>
      </w:r>
    </w:p>
    <w:p w14:paraId="15E9F631" w14:textId="342AE781" w:rsidR="009F554E" w:rsidRDefault="009F554E" w:rsidP="009F554E">
      <w:pPr>
        <w:jc w:val="center"/>
      </w:pPr>
    </w:p>
    <w:p w14:paraId="41846197" w14:textId="77777777" w:rsidR="00366AB3" w:rsidRDefault="00366AB3" w:rsidP="00366AB3">
      <w:pPr>
        <w:pStyle w:val="Heading3"/>
        <w:shd w:val="clear" w:color="auto" w:fill="FFFFFF"/>
        <w:spacing w:before="0" w:beforeAutospacing="0" w:after="300" w:afterAutospacing="0"/>
        <w:textAlignment w:val="baseline"/>
        <w:rPr>
          <w:rFonts w:ascii="Montserrat" w:hAnsi="Montserrat"/>
          <w:color w:val="000000"/>
        </w:rPr>
      </w:pPr>
      <w:r>
        <w:rPr>
          <w:rFonts w:ascii="Montserrat" w:hAnsi="Montserrat"/>
          <w:color w:val="000000"/>
        </w:rPr>
        <w:t>4.     For segment ‘d’</w:t>
      </w:r>
    </w:p>
    <w:p w14:paraId="3684ED3B" w14:textId="77777777" w:rsidR="00366AB3" w:rsidRPr="00366AB3" w:rsidRDefault="00366AB3" w:rsidP="00366AB3">
      <w:pPr>
        <w:shd w:val="clear" w:color="auto" w:fill="FFFFFF"/>
        <w:spacing w:after="384" w:line="240" w:lineRule="auto"/>
        <w:textAlignment w:val="baseline"/>
        <w:rPr>
          <w:rFonts w:ascii="Montserrat" w:eastAsia="Times New Roman" w:hAnsi="Montserrat" w:cs="Times New Roman"/>
          <w:color w:val="000000"/>
          <w:sz w:val="24"/>
          <w:szCs w:val="24"/>
          <w:lang w:eastAsia="en-IN"/>
        </w:rPr>
      </w:pPr>
      <w:r w:rsidRPr="00366AB3">
        <w:rPr>
          <w:rFonts w:ascii="Montserrat" w:eastAsia="Times New Roman" w:hAnsi="Montserrat" w:cs="Times New Roman"/>
          <w:color w:val="000000"/>
          <w:sz w:val="24"/>
          <w:szCs w:val="24"/>
          <w:lang w:eastAsia="en-IN"/>
        </w:rPr>
        <w:t>Logic diagram –</w:t>
      </w:r>
    </w:p>
    <w:p w14:paraId="06DAA080" w14:textId="352ACDC9" w:rsidR="00366AB3" w:rsidRDefault="00366AB3" w:rsidP="009F554E">
      <w:pPr>
        <w:jc w:val="center"/>
      </w:pPr>
      <w:r>
        <w:rPr>
          <w:noProof/>
        </w:rPr>
        <w:lastRenderedPageBreak/>
        <w:drawing>
          <wp:inline distT="0" distB="0" distL="0" distR="0" wp14:anchorId="2545A331" wp14:editId="7B92433F">
            <wp:extent cx="4267570" cy="281202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267570" cy="2812024"/>
                    </a:xfrm>
                    <a:prstGeom prst="rect">
                      <a:avLst/>
                    </a:prstGeom>
                  </pic:spPr>
                </pic:pic>
              </a:graphicData>
            </a:graphic>
          </wp:inline>
        </w:drawing>
      </w:r>
    </w:p>
    <w:p w14:paraId="0207EA88" w14:textId="0FF8E81E" w:rsidR="00366AB3" w:rsidRPr="00366AB3" w:rsidRDefault="00366AB3" w:rsidP="00366AB3">
      <w:pPr>
        <w:shd w:val="clear" w:color="auto" w:fill="FFFFFF"/>
        <w:spacing w:after="0" w:line="240" w:lineRule="auto"/>
        <w:rPr>
          <w:rFonts w:ascii="Montserrat" w:eastAsia="Times New Roman" w:hAnsi="Montserrat" w:cs="Times New Roman"/>
          <w:color w:val="000000"/>
          <w:sz w:val="24"/>
          <w:szCs w:val="24"/>
          <w:lang w:eastAsia="en-IN"/>
        </w:rPr>
      </w:pPr>
    </w:p>
    <w:p w14:paraId="04BD1A7C" w14:textId="77777777" w:rsidR="00366AB3" w:rsidRPr="00366AB3" w:rsidRDefault="00366AB3" w:rsidP="00366AB3">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sidRPr="00366AB3">
        <w:rPr>
          <w:rFonts w:ascii="Montserrat" w:eastAsia="Times New Roman" w:hAnsi="Montserrat" w:cs="Times New Roman"/>
          <w:b/>
          <w:bCs/>
          <w:color w:val="000000"/>
          <w:sz w:val="27"/>
          <w:szCs w:val="27"/>
          <w:lang w:eastAsia="en-IN"/>
        </w:rPr>
        <w:t>5.     For segment ‘e’</w:t>
      </w:r>
    </w:p>
    <w:p w14:paraId="1AC0E442" w14:textId="77777777" w:rsidR="00366AB3" w:rsidRPr="00366AB3" w:rsidRDefault="00366AB3" w:rsidP="00366AB3">
      <w:pPr>
        <w:shd w:val="clear" w:color="auto" w:fill="FFFFFF"/>
        <w:spacing w:after="384" w:line="240" w:lineRule="auto"/>
        <w:textAlignment w:val="baseline"/>
        <w:rPr>
          <w:rFonts w:ascii="Montserrat" w:eastAsia="Times New Roman" w:hAnsi="Montserrat" w:cs="Times New Roman"/>
          <w:color w:val="000000"/>
          <w:sz w:val="24"/>
          <w:szCs w:val="24"/>
          <w:lang w:eastAsia="en-IN"/>
        </w:rPr>
      </w:pPr>
      <w:r w:rsidRPr="00366AB3">
        <w:rPr>
          <w:rFonts w:ascii="Montserrat" w:eastAsia="Times New Roman" w:hAnsi="Montserrat" w:cs="Times New Roman"/>
          <w:color w:val="000000"/>
          <w:sz w:val="24"/>
          <w:szCs w:val="24"/>
          <w:lang w:eastAsia="en-IN"/>
        </w:rPr>
        <w:t>Logic diagram –</w:t>
      </w:r>
    </w:p>
    <w:p w14:paraId="46256246" w14:textId="520EBA3F" w:rsidR="00366AB3" w:rsidRDefault="00366AB3" w:rsidP="009F554E">
      <w:pPr>
        <w:jc w:val="center"/>
      </w:pPr>
      <w:r>
        <w:rPr>
          <w:noProof/>
        </w:rPr>
        <w:drawing>
          <wp:inline distT="0" distB="0" distL="0" distR="0" wp14:anchorId="62055CF1" wp14:editId="029610CA">
            <wp:extent cx="4115157" cy="241574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4115157" cy="2415749"/>
                    </a:xfrm>
                    <a:prstGeom prst="rect">
                      <a:avLst/>
                    </a:prstGeom>
                  </pic:spPr>
                </pic:pic>
              </a:graphicData>
            </a:graphic>
          </wp:inline>
        </w:drawing>
      </w:r>
    </w:p>
    <w:p w14:paraId="45C51318" w14:textId="57303012" w:rsidR="00366AB3" w:rsidRPr="00366AB3" w:rsidRDefault="00366AB3" w:rsidP="00366AB3">
      <w:pPr>
        <w:shd w:val="clear" w:color="auto" w:fill="FFFFFF"/>
        <w:spacing w:after="0" w:line="240" w:lineRule="auto"/>
        <w:rPr>
          <w:rFonts w:ascii="Montserrat" w:eastAsia="Times New Roman" w:hAnsi="Montserrat" w:cs="Times New Roman"/>
          <w:color w:val="000000"/>
          <w:sz w:val="24"/>
          <w:szCs w:val="24"/>
          <w:lang w:eastAsia="en-IN"/>
        </w:rPr>
      </w:pPr>
    </w:p>
    <w:p w14:paraId="7A12FB32" w14:textId="77777777" w:rsidR="009749E0" w:rsidRDefault="009749E0" w:rsidP="00366AB3">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1CD00866" w14:textId="77777777" w:rsidR="009749E0" w:rsidRDefault="009749E0" w:rsidP="00366AB3">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4B3F4C91" w14:textId="77777777" w:rsidR="009749E0" w:rsidRDefault="009749E0" w:rsidP="00366AB3">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347A5BE2" w14:textId="73DEF3E3" w:rsidR="00366AB3" w:rsidRPr="00366AB3" w:rsidRDefault="00366AB3" w:rsidP="00366AB3">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sidRPr="00366AB3">
        <w:rPr>
          <w:rFonts w:ascii="Montserrat" w:eastAsia="Times New Roman" w:hAnsi="Montserrat" w:cs="Times New Roman"/>
          <w:b/>
          <w:bCs/>
          <w:color w:val="000000"/>
          <w:sz w:val="27"/>
          <w:szCs w:val="27"/>
          <w:lang w:eastAsia="en-IN"/>
        </w:rPr>
        <w:t>6.     For segment ‘f’</w:t>
      </w:r>
    </w:p>
    <w:p w14:paraId="3EF9FC7E" w14:textId="77777777" w:rsidR="00366AB3" w:rsidRPr="00366AB3" w:rsidRDefault="00366AB3" w:rsidP="00366AB3">
      <w:pPr>
        <w:shd w:val="clear" w:color="auto" w:fill="FFFFFF"/>
        <w:spacing w:after="384" w:line="240" w:lineRule="auto"/>
        <w:textAlignment w:val="baseline"/>
        <w:rPr>
          <w:rFonts w:ascii="Montserrat" w:eastAsia="Times New Roman" w:hAnsi="Montserrat" w:cs="Times New Roman"/>
          <w:color w:val="000000"/>
          <w:sz w:val="24"/>
          <w:szCs w:val="24"/>
          <w:lang w:eastAsia="en-IN"/>
        </w:rPr>
      </w:pPr>
      <w:r w:rsidRPr="00366AB3">
        <w:rPr>
          <w:rFonts w:ascii="Montserrat" w:eastAsia="Times New Roman" w:hAnsi="Montserrat" w:cs="Times New Roman"/>
          <w:color w:val="000000"/>
          <w:sz w:val="24"/>
          <w:szCs w:val="24"/>
          <w:lang w:eastAsia="en-IN"/>
        </w:rPr>
        <w:t>Logic diagram –</w:t>
      </w:r>
    </w:p>
    <w:p w14:paraId="17583C00" w14:textId="41523A81" w:rsidR="00366AB3" w:rsidRPr="00366AB3" w:rsidRDefault="00366AB3" w:rsidP="00366AB3">
      <w:pPr>
        <w:shd w:val="clear" w:color="auto" w:fill="FFFFFF"/>
        <w:spacing w:after="0" w:line="240" w:lineRule="auto"/>
        <w:rPr>
          <w:rFonts w:ascii="Montserrat" w:eastAsia="Times New Roman" w:hAnsi="Montserrat" w:cs="Times New Roman"/>
          <w:color w:val="000000"/>
          <w:sz w:val="24"/>
          <w:szCs w:val="24"/>
          <w:lang w:eastAsia="en-IN"/>
        </w:rPr>
      </w:pPr>
      <w:r w:rsidRPr="00366AB3">
        <w:rPr>
          <w:rFonts w:ascii="Montserrat" w:eastAsia="Times New Roman" w:hAnsi="Montserrat" w:cs="Times New Roman"/>
          <w:noProof/>
          <w:color w:val="000000"/>
          <w:sz w:val="24"/>
          <w:szCs w:val="24"/>
          <w:lang w:eastAsia="en-IN"/>
        </w:rPr>
        <w:lastRenderedPageBreak/>
        <w:drawing>
          <wp:inline distT="0" distB="0" distL="0" distR="0" wp14:anchorId="0BCCAAE7" wp14:editId="0349CD36">
            <wp:extent cx="3838575" cy="2562225"/>
            <wp:effectExtent l="0" t="0" r="9525" b="9525"/>
            <wp:docPr id="17" name="Picture 17" descr="segment 'f' logic circuit for 7-segment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gment 'f' logic circuit for 7-segment deco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562225"/>
                    </a:xfrm>
                    <a:prstGeom prst="rect">
                      <a:avLst/>
                    </a:prstGeom>
                    <a:noFill/>
                    <a:ln>
                      <a:noFill/>
                    </a:ln>
                  </pic:spPr>
                </pic:pic>
              </a:graphicData>
            </a:graphic>
          </wp:inline>
        </w:drawing>
      </w:r>
    </w:p>
    <w:p w14:paraId="1C490BB2" w14:textId="77777777" w:rsidR="009749E0" w:rsidRDefault="009749E0" w:rsidP="009749E0">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2C294AEF" w14:textId="77777777" w:rsidR="009749E0" w:rsidRDefault="009749E0" w:rsidP="009749E0">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p>
    <w:p w14:paraId="2F1E7B3A" w14:textId="39527A44" w:rsidR="009749E0" w:rsidRDefault="00366AB3" w:rsidP="009749E0">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sidRPr="00366AB3">
        <w:rPr>
          <w:rFonts w:ascii="Montserrat" w:eastAsia="Times New Roman" w:hAnsi="Montserrat" w:cs="Times New Roman"/>
          <w:b/>
          <w:bCs/>
          <w:color w:val="000000"/>
          <w:sz w:val="27"/>
          <w:szCs w:val="27"/>
          <w:lang w:eastAsia="en-IN"/>
        </w:rPr>
        <w:t>7.     For segment ‘g’</w:t>
      </w:r>
    </w:p>
    <w:p w14:paraId="110BED78" w14:textId="6570B00B" w:rsidR="00366AB3" w:rsidRPr="009749E0" w:rsidRDefault="00366AB3" w:rsidP="009749E0">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n-IN"/>
        </w:rPr>
      </w:pPr>
      <w:r w:rsidRPr="00366AB3">
        <w:rPr>
          <w:rFonts w:ascii="Montserrat" w:eastAsia="Times New Roman" w:hAnsi="Montserrat" w:cs="Times New Roman"/>
          <w:color w:val="000000"/>
          <w:sz w:val="24"/>
          <w:szCs w:val="24"/>
          <w:lang w:eastAsia="en-IN"/>
        </w:rPr>
        <w:t>Logic diagram –</w:t>
      </w:r>
    </w:p>
    <w:p w14:paraId="11A1C932" w14:textId="77777777" w:rsidR="00366AB3" w:rsidRPr="00366AB3" w:rsidRDefault="00366AB3" w:rsidP="00366AB3">
      <w:pPr>
        <w:shd w:val="clear" w:color="auto" w:fill="FFFFFF"/>
        <w:spacing w:after="0" w:line="240" w:lineRule="auto"/>
        <w:rPr>
          <w:rFonts w:ascii="Montserrat" w:eastAsia="Times New Roman" w:hAnsi="Montserrat" w:cs="Times New Roman"/>
          <w:color w:val="000000"/>
          <w:sz w:val="24"/>
          <w:szCs w:val="24"/>
          <w:lang w:eastAsia="en-IN"/>
        </w:rPr>
      </w:pPr>
      <w:r w:rsidRPr="00366AB3">
        <w:rPr>
          <w:rFonts w:ascii="Montserrat" w:eastAsia="Times New Roman" w:hAnsi="Montserrat" w:cs="Times New Roman"/>
          <w:color w:val="000000"/>
          <w:sz w:val="24"/>
          <w:szCs w:val="24"/>
          <w:lang w:eastAsia="en-IN"/>
        </w:rPr>
        <w:fldChar w:fldCharType="begin"/>
      </w:r>
      <w:r w:rsidRPr="00366AB3">
        <w:rPr>
          <w:rFonts w:ascii="Montserrat" w:eastAsia="Times New Roman" w:hAnsi="Montserrat" w:cs="Times New Roman"/>
          <w:color w:val="000000"/>
          <w:sz w:val="24"/>
          <w:szCs w:val="24"/>
          <w:lang w:eastAsia="en-IN"/>
        </w:rPr>
        <w:instrText xml:space="preserve"> INCLUDEPICTURE "https://electronics-fun.com/wp-content/uploads/2020/11/segment-g-circuit.png" \* MERGEFORMATINET </w:instrText>
      </w:r>
      <w:r w:rsidRPr="00366AB3">
        <w:rPr>
          <w:rFonts w:ascii="Montserrat" w:eastAsia="Times New Roman" w:hAnsi="Montserrat" w:cs="Times New Roman"/>
          <w:color w:val="000000"/>
          <w:sz w:val="24"/>
          <w:szCs w:val="24"/>
          <w:lang w:eastAsia="en-IN"/>
        </w:rPr>
        <w:fldChar w:fldCharType="separate"/>
      </w:r>
      <w:r w:rsidR="00B80AB3">
        <w:rPr>
          <w:rFonts w:ascii="Montserrat" w:eastAsia="Times New Roman" w:hAnsi="Montserrat" w:cs="Times New Roman"/>
          <w:color w:val="000000"/>
          <w:sz w:val="24"/>
          <w:szCs w:val="24"/>
          <w:lang w:eastAsia="en-IN"/>
        </w:rPr>
        <w:fldChar w:fldCharType="begin"/>
      </w:r>
      <w:r w:rsidR="00B80AB3">
        <w:rPr>
          <w:rFonts w:ascii="Montserrat" w:eastAsia="Times New Roman" w:hAnsi="Montserrat" w:cs="Times New Roman"/>
          <w:color w:val="000000"/>
          <w:sz w:val="24"/>
          <w:szCs w:val="24"/>
          <w:lang w:eastAsia="en-IN"/>
        </w:rPr>
        <w:instrText xml:space="preserve"> INCLUDEPICTURE  "https://electronics-fun.com/wp-content/uploads/2020/11/segment-g-circuit.png" \* MERGEFORMATINET </w:instrText>
      </w:r>
      <w:r w:rsidR="00B80AB3">
        <w:rPr>
          <w:rFonts w:ascii="Montserrat" w:eastAsia="Times New Roman" w:hAnsi="Montserrat" w:cs="Times New Roman"/>
          <w:color w:val="000000"/>
          <w:sz w:val="24"/>
          <w:szCs w:val="24"/>
          <w:lang w:eastAsia="en-IN"/>
        </w:rPr>
        <w:fldChar w:fldCharType="separate"/>
      </w:r>
      <w:r w:rsidR="00BF4960">
        <w:rPr>
          <w:rFonts w:ascii="Montserrat" w:eastAsia="Times New Roman" w:hAnsi="Montserrat" w:cs="Times New Roman"/>
          <w:color w:val="000000"/>
          <w:sz w:val="24"/>
          <w:szCs w:val="24"/>
          <w:lang w:eastAsia="en-IN"/>
        </w:rPr>
        <w:fldChar w:fldCharType="begin"/>
      </w:r>
      <w:r w:rsidR="00BF4960">
        <w:rPr>
          <w:rFonts w:ascii="Montserrat" w:eastAsia="Times New Roman" w:hAnsi="Montserrat" w:cs="Times New Roman"/>
          <w:color w:val="000000"/>
          <w:sz w:val="24"/>
          <w:szCs w:val="24"/>
          <w:lang w:eastAsia="en-IN"/>
        </w:rPr>
        <w:instrText xml:space="preserve"> </w:instrText>
      </w:r>
      <w:r w:rsidR="00BF4960">
        <w:rPr>
          <w:rFonts w:ascii="Montserrat" w:eastAsia="Times New Roman" w:hAnsi="Montserrat" w:cs="Times New Roman"/>
          <w:color w:val="000000"/>
          <w:sz w:val="24"/>
          <w:szCs w:val="24"/>
          <w:lang w:eastAsia="en-IN"/>
        </w:rPr>
        <w:instrText>INCLUDEPICTURE  "https://e</w:instrText>
      </w:r>
      <w:r w:rsidR="00BF4960">
        <w:rPr>
          <w:rFonts w:ascii="Montserrat" w:eastAsia="Times New Roman" w:hAnsi="Montserrat" w:cs="Times New Roman"/>
          <w:color w:val="000000"/>
          <w:sz w:val="24"/>
          <w:szCs w:val="24"/>
          <w:lang w:eastAsia="en-IN"/>
        </w:rPr>
        <w:instrText>lectronics-fun.com/wp-content/uploads/2020/11/segment-g-circuit.png" \* MERGEFORMATINET</w:instrText>
      </w:r>
      <w:r w:rsidR="00BF4960">
        <w:rPr>
          <w:rFonts w:ascii="Montserrat" w:eastAsia="Times New Roman" w:hAnsi="Montserrat" w:cs="Times New Roman"/>
          <w:color w:val="000000"/>
          <w:sz w:val="24"/>
          <w:szCs w:val="24"/>
          <w:lang w:eastAsia="en-IN"/>
        </w:rPr>
        <w:instrText xml:space="preserve"> </w:instrText>
      </w:r>
      <w:r w:rsidR="00BF4960">
        <w:rPr>
          <w:rFonts w:ascii="Montserrat" w:eastAsia="Times New Roman" w:hAnsi="Montserrat" w:cs="Times New Roman"/>
          <w:color w:val="000000"/>
          <w:sz w:val="24"/>
          <w:szCs w:val="24"/>
          <w:lang w:eastAsia="en-IN"/>
        </w:rPr>
        <w:fldChar w:fldCharType="separate"/>
      </w:r>
      <w:r w:rsidR="00EA0047">
        <w:rPr>
          <w:rFonts w:ascii="Montserrat" w:eastAsia="Times New Roman" w:hAnsi="Montserrat" w:cs="Times New Roman"/>
          <w:color w:val="000000"/>
          <w:sz w:val="24"/>
          <w:szCs w:val="24"/>
          <w:lang w:eastAsia="en-IN"/>
        </w:rPr>
        <w:pict w14:anchorId="60F42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gment 'g' logic circuit for 7-segment decoder" style="width:297pt;height:197.25pt">
            <v:imagedata r:id="rId18" r:href="rId19"/>
          </v:shape>
        </w:pict>
      </w:r>
      <w:r w:rsidR="00BF4960">
        <w:rPr>
          <w:rFonts w:ascii="Montserrat" w:eastAsia="Times New Roman" w:hAnsi="Montserrat" w:cs="Times New Roman"/>
          <w:color w:val="000000"/>
          <w:sz w:val="24"/>
          <w:szCs w:val="24"/>
          <w:lang w:eastAsia="en-IN"/>
        </w:rPr>
        <w:fldChar w:fldCharType="end"/>
      </w:r>
      <w:r w:rsidR="00B80AB3">
        <w:rPr>
          <w:rFonts w:ascii="Montserrat" w:eastAsia="Times New Roman" w:hAnsi="Montserrat" w:cs="Times New Roman"/>
          <w:color w:val="000000"/>
          <w:sz w:val="24"/>
          <w:szCs w:val="24"/>
          <w:lang w:eastAsia="en-IN"/>
        </w:rPr>
        <w:fldChar w:fldCharType="end"/>
      </w:r>
      <w:r w:rsidRPr="00366AB3">
        <w:rPr>
          <w:rFonts w:ascii="Montserrat" w:eastAsia="Times New Roman" w:hAnsi="Montserrat" w:cs="Times New Roman"/>
          <w:color w:val="000000"/>
          <w:sz w:val="24"/>
          <w:szCs w:val="24"/>
          <w:lang w:eastAsia="en-IN"/>
        </w:rPr>
        <w:fldChar w:fldCharType="end"/>
      </w:r>
    </w:p>
    <w:p w14:paraId="1A0BEAD1" w14:textId="2BDDC5ED" w:rsidR="009749E0" w:rsidRDefault="009749E0" w:rsidP="009F554E">
      <w:pPr>
        <w:jc w:val="center"/>
      </w:pPr>
    </w:p>
    <w:p w14:paraId="4496D694" w14:textId="677D8E11" w:rsidR="009749E0" w:rsidRPr="009749E0" w:rsidRDefault="009749E0" w:rsidP="009749E0">
      <w:pPr>
        <w:rPr>
          <w:b/>
          <w:bCs/>
          <w:sz w:val="32"/>
          <w:szCs w:val="28"/>
        </w:rPr>
      </w:pPr>
      <w:r w:rsidRPr="009749E0">
        <w:rPr>
          <w:b/>
          <w:bCs/>
          <w:sz w:val="32"/>
          <w:szCs w:val="28"/>
        </w:rPr>
        <w:t>Simulation Layout</w:t>
      </w:r>
      <w:r>
        <w:rPr>
          <w:b/>
          <w:bCs/>
          <w:sz w:val="32"/>
          <w:szCs w:val="28"/>
        </w:rPr>
        <w:t>:</w:t>
      </w:r>
    </w:p>
    <w:p w14:paraId="0CE8BF3D" w14:textId="77777777" w:rsidR="009749E0" w:rsidRPr="009749E0" w:rsidRDefault="009749E0" w:rsidP="009749E0"/>
    <w:p w14:paraId="2A5D3E44" w14:textId="77777777" w:rsidR="009749E0" w:rsidRPr="009749E0" w:rsidRDefault="009749E0" w:rsidP="009749E0"/>
    <w:p w14:paraId="3734D5FC" w14:textId="77777777" w:rsidR="009749E0" w:rsidRPr="009749E0" w:rsidRDefault="009749E0" w:rsidP="009749E0"/>
    <w:p w14:paraId="412A946F" w14:textId="77777777" w:rsidR="009749E0" w:rsidRDefault="009749E0"/>
    <w:p w14:paraId="5C1F9A2B" w14:textId="77777777" w:rsidR="009749E0" w:rsidRDefault="009749E0" w:rsidP="009749E0">
      <w:pPr>
        <w:jc w:val="center"/>
      </w:pPr>
    </w:p>
    <w:p w14:paraId="75FEDF6C" w14:textId="77777777" w:rsidR="009749E0" w:rsidRDefault="009749E0">
      <w:r w:rsidRPr="009749E0">
        <w:br w:type="page"/>
      </w:r>
      <w:r>
        <w:rPr>
          <w:noProof/>
        </w:rPr>
        <w:lastRenderedPageBreak/>
        <w:drawing>
          <wp:inline distT="0" distB="0" distL="0" distR="0" wp14:anchorId="1E53940A" wp14:editId="61D50032">
            <wp:extent cx="5731510" cy="31362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r>
        <w:rPr>
          <w:noProof/>
        </w:rPr>
        <w:drawing>
          <wp:inline distT="0" distB="0" distL="0" distR="0" wp14:anchorId="4F196DA9" wp14:editId="6E84A67E">
            <wp:extent cx="5731510" cy="441261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5731510" cy="4412615"/>
                    </a:xfrm>
                    <a:prstGeom prst="rect">
                      <a:avLst/>
                    </a:prstGeom>
                  </pic:spPr>
                </pic:pic>
              </a:graphicData>
            </a:graphic>
          </wp:inline>
        </w:drawing>
      </w:r>
      <w:r>
        <w:rPr>
          <w:noProof/>
        </w:rPr>
        <w:lastRenderedPageBreak/>
        <w:drawing>
          <wp:inline distT="0" distB="0" distL="0" distR="0" wp14:anchorId="691AF49A" wp14:editId="7FC7E31B">
            <wp:extent cx="5731510" cy="42195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r>
        <w:rPr>
          <w:noProof/>
        </w:rPr>
        <w:lastRenderedPageBreak/>
        <w:drawing>
          <wp:inline distT="0" distB="0" distL="0" distR="0" wp14:anchorId="7519D691" wp14:editId="02EA267B">
            <wp:extent cx="5731510" cy="594042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5731510" cy="5940425"/>
                    </a:xfrm>
                    <a:prstGeom prst="rect">
                      <a:avLst/>
                    </a:prstGeom>
                  </pic:spPr>
                </pic:pic>
              </a:graphicData>
            </a:graphic>
          </wp:inline>
        </w:drawing>
      </w:r>
      <w:r>
        <w:rPr>
          <w:noProof/>
        </w:rPr>
        <w:lastRenderedPageBreak/>
        <w:drawing>
          <wp:inline distT="0" distB="0" distL="0" distR="0" wp14:anchorId="4B0F0CFD" wp14:editId="59B6AD60">
            <wp:extent cx="5731510" cy="52273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4">
                      <a:extLst>
                        <a:ext uri="{28A0092B-C50C-407E-A947-70E740481C1C}">
                          <a14:useLocalDpi xmlns:a14="http://schemas.microsoft.com/office/drawing/2010/main" val="0"/>
                        </a:ext>
                      </a:extLst>
                    </a:blip>
                    <a:stretch>
                      <a:fillRect/>
                    </a:stretch>
                  </pic:blipFill>
                  <pic:spPr>
                    <a:xfrm>
                      <a:off x="0" y="0"/>
                      <a:ext cx="5731510" cy="5227320"/>
                    </a:xfrm>
                    <a:prstGeom prst="rect">
                      <a:avLst/>
                    </a:prstGeom>
                  </pic:spPr>
                </pic:pic>
              </a:graphicData>
            </a:graphic>
          </wp:inline>
        </w:drawing>
      </w:r>
      <w:r>
        <w:rPr>
          <w:noProof/>
        </w:rPr>
        <w:lastRenderedPageBreak/>
        <w:drawing>
          <wp:inline distT="0" distB="0" distL="0" distR="0" wp14:anchorId="55BEC986" wp14:editId="209D4A74">
            <wp:extent cx="5731510" cy="489648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5731510" cy="4896485"/>
                    </a:xfrm>
                    <a:prstGeom prst="rect">
                      <a:avLst/>
                    </a:prstGeom>
                  </pic:spPr>
                </pic:pic>
              </a:graphicData>
            </a:graphic>
          </wp:inline>
        </w:drawing>
      </w:r>
    </w:p>
    <w:p w14:paraId="602E3917" w14:textId="6AD2DF6B" w:rsidR="009749E0" w:rsidRDefault="009749E0"/>
    <w:p w14:paraId="36D1FE10" w14:textId="310C7EC2" w:rsidR="009749E0" w:rsidRDefault="009749E0"/>
    <w:p w14:paraId="229EB9BC" w14:textId="77777777" w:rsidR="009749E0" w:rsidRDefault="009749E0">
      <w:pPr>
        <w:rPr>
          <w:b/>
          <w:bCs/>
          <w:sz w:val="40"/>
          <w:szCs w:val="36"/>
        </w:rPr>
      </w:pPr>
    </w:p>
    <w:p w14:paraId="71B01ACD" w14:textId="77777777" w:rsidR="009749E0" w:rsidRDefault="009749E0">
      <w:pPr>
        <w:rPr>
          <w:b/>
          <w:bCs/>
          <w:sz w:val="40"/>
          <w:szCs w:val="36"/>
        </w:rPr>
      </w:pPr>
    </w:p>
    <w:p w14:paraId="22705060" w14:textId="77777777" w:rsidR="009749E0" w:rsidRDefault="009749E0">
      <w:pPr>
        <w:rPr>
          <w:b/>
          <w:bCs/>
          <w:sz w:val="40"/>
          <w:szCs w:val="36"/>
        </w:rPr>
      </w:pPr>
    </w:p>
    <w:p w14:paraId="20096A22" w14:textId="77777777" w:rsidR="009749E0" w:rsidRDefault="009749E0">
      <w:pPr>
        <w:rPr>
          <w:b/>
          <w:bCs/>
          <w:sz w:val="40"/>
          <w:szCs w:val="36"/>
        </w:rPr>
      </w:pPr>
    </w:p>
    <w:p w14:paraId="4A4277F3" w14:textId="77777777" w:rsidR="009749E0" w:rsidRDefault="009749E0">
      <w:pPr>
        <w:rPr>
          <w:b/>
          <w:bCs/>
          <w:sz w:val="40"/>
          <w:szCs w:val="36"/>
        </w:rPr>
      </w:pPr>
    </w:p>
    <w:p w14:paraId="73506821" w14:textId="77777777" w:rsidR="009749E0" w:rsidRDefault="009749E0">
      <w:pPr>
        <w:rPr>
          <w:b/>
          <w:bCs/>
          <w:sz w:val="40"/>
          <w:szCs w:val="36"/>
        </w:rPr>
      </w:pPr>
    </w:p>
    <w:p w14:paraId="19D636E5" w14:textId="77777777" w:rsidR="009749E0" w:rsidRDefault="009749E0">
      <w:pPr>
        <w:rPr>
          <w:b/>
          <w:bCs/>
          <w:sz w:val="40"/>
          <w:szCs w:val="36"/>
        </w:rPr>
      </w:pPr>
    </w:p>
    <w:p w14:paraId="4767B53D" w14:textId="6EB7BCE3" w:rsidR="009749E0" w:rsidRDefault="009749E0">
      <w:pPr>
        <w:rPr>
          <w:b/>
          <w:bCs/>
          <w:sz w:val="40"/>
          <w:szCs w:val="36"/>
        </w:rPr>
      </w:pPr>
      <w:r>
        <w:rPr>
          <w:b/>
          <w:bCs/>
          <w:sz w:val="40"/>
          <w:szCs w:val="36"/>
        </w:rPr>
        <w:lastRenderedPageBreak/>
        <w:t>O</w:t>
      </w:r>
      <w:r w:rsidRPr="009749E0">
        <w:rPr>
          <w:b/>
          <w:bCs/>
          <w:sz w:val="40"/>
          <w:szCs w:val="36"/>
        </w:rPr>
        <w:t>utput</w:t>
      </w:r>
      <w:r>
        <w:rPr>
          <w:b/>
          <w:bCs/>
          <w:sz w:val="40"/>
          <w:szCs w:val="36"/>
        </w:rPr>
        <w:t>:</w:t>
      </w:r>
    </w:p>
    <w:p w14:paraId="34BC2639" w14:textId="07948134" w:rsidR="009749E0" w:rsidRPr="009749E0" w:rsidRDefault="009749E0">
      <w:pPr>
        <w:rPr>
          <w:b/>
          <w:bCs/>
          <w:sz w:val="40"/>
          <w:szCs w:val="36"/>
        </w:rPr>
      </w:pPr>
    </w:p>
    <w:p w14:paraId="610E7D35" w14:textId="3C6BB33C" w:rsidR="009749E0" w:rsidRDefault="009749E0">
      <w:r>
        <w:t>Output for inputs A B C D and output S1, S2, S3, S4, S5, S6, S7</w:t>
      </w:r>
    </w:p>
    <w:p w14:paraId="31DC4938" w14:textId="4BC6A919" w:rsidR="009749E0" w:rsidRDefault="009749E0">
      <w:r>
        <w:rPr>
          <w:b/>
          <w:bCs/>
          <w:noProof/>
          <w:sz w:val="40"/>
          <w:szCs w:val="36"/>
        </w:rPr>
        <w:drawing>
          <wp:inline distT="0" distB="0" distL="0" distR="0" wp14:anchorId="1F5211EE" wp14:editId="65C0DBC9">
            <wp:extent cx="6372225" cy="3344959"/>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6451690" cy="3386672"/>
                    </a:xfrm>
                    <a:prstGeom prst="rect">
                      <a:avLst/>
                    </a:prstGeom>
                  </pic:spPr>
                </pic:pic>
              </a:graphicData>
            </a:graphic>
          </wp:inline>
        </w:drawing>
      </w:r>
    </w:p>
    <w:p w14:paraId="5613882E" w14:textId="465C250D" w:rsidR="009749E0" w:rsidRDefault="009749E0"/>
    <w:p w14:paraId="5806437B" w14:textId="0357A4C6" w:rsidR="009749E0" w:rsidRDefault="009749E0"/>
    <w:p w14:paraId="5458E04C" w14:textId="70A1AF6E" w:rsidR="009749E0" w:rsidRDefault="009749E0"/>
    <w:p w14:paraId="05D3F76A" w14:textId="4FB77782" w:rsidR="009749E0" w:rsidRPr="009749E0" w:rsidRDefault="009749E0">
      <w:pPr>
        <w:rPr>
          <w:b/>
          <w:bCs/>
          <w:sz w:val="36"/>
          <w:szCs w:val="32"/>
        </w:rPr>
      </w:pPr>
      <w:r>
        <w:rPr>
          <w:b/>
          <w:bCs/>
          <w:sz w:val="36"/>
          <w:szCs w:val="32"/>
        </w:rPr>
        <w:t>Results and Conclusion</w:t>
      </w:r>
      <w:r w:rsidRPr="009749E0">
        <w:rPr>
          <w:b/>
          <w:bCs/>
          <w:sz w:val="36"/>
          <w:szCs w:val="32"/>
        </w:rPr>
        <w:t>:</w:t>
      </w:r>
    </w:p>
    <w:p w14:paraId="18825D13" w14:textId="04A62E04" w:rsidR="009749E0" w:rsidRDefault="009749E0">
      <w:pPr>
        <w:rPr>
          <w:rFonts w:ascii="Times New Roman" w:hAnsi="Times New Roman" w:cs="Times New Roman"/>
          <w:sz w:val="28"/>
          <w:szCs w:val="24"/>
        </w:rPr>
      </w:pPr>
      <w:r w:rsidRPr="009749E0">
        <w:rPr>
          <w:rFonts w:ascii="Times New Roman" w:hAnsi="Times New Roman" w:cs="Times New Roman"/>
          <w:sz w:val="28"/>
          <w:szCs w:val="24"/>
        </w:rPr>
        <w:t>The seven-segment decoder, which has four input lines and seven output lines (a, b, c, d, e, f, and g), receives this BCD (A, B, C, and D) input. The output is provided to a seven-segment LED display that shows the decimal number depending on the inputs.</w:t>
      </w:r>
    </w:p>
    <w:p w14:paraId="00344343" w14:textId="77777777" w:rsidR="009749E0" w:rsidRPr="009749E0" w:rsidRDefault="009749E0" w:rsidP="009749E0">
      <w:pPr>
        <w:numPr>
          <w:ilvl w:val="0"/>
          <w:numId w:val="2"/>
        </w:numPr>
        <w:rPr>
          <w:rFonts w:ascii="Times New Roman" w:hAnsi="Times New Roman" w:cs="Times New Roman"/>
          <w:sz w:val="28"/>
          <w:szCs w:val="24"/>
        </w:rPr>
      </w:pPr>
      <w:r w:rsidRPr="009749E0">
        <w:rPr>
          <w:rFonts w:ascii="Times New Roman" w:hAnsi="Times New Roman" w:cs="Times New Roman"/>
          <w:sz w:val="28"/>
          <w:szCs w:val="24"/>
        </w:rPr>
        <w:t>It is possible to display any single digit number on a 7-segment display by sending a high digital signal to the specific segments that make up the number. However, this method requires us to encode the letters manually. It is not the best solution to output changing numbers for application such as counters.</w:t>
      </w:r>
    </w:p>
    <w:p w14:paraId="70051A95" w14:textId="77777777" w:rsidR="009749E0" w:rsidRPr="009749E0" w:rsidRDefault="009749E0" w:rsidP="009749E0">
      <w:pPr>
        <w:numPr>
          <w:ilvl w:val="0"/>
          <w:numId w:val="2"/>
        </w:numPr>
        <w:rPr>
          <w:rFonts w:ascii="Times New Roman" w:hAnsi="Times New Roman" w:cs="Times New Roman"/>
          <w:sz w:val="28"/>
          <w:szCs w:val="24"/>
        </w:rPr>
      </w:pPr>
      <w:r w:rsidRPr="009749E0">
        <w:rPr>
          <w:rFonts w:ascii="Times New Roman" w:hAnsi="Times New Roman" w:cs="Times New Roman"/>
          <w:sz w:val="28"/>
          <w:szCs w:val="24"/>
        </w:rPr>
        <w:t>It is possible to display the decimal value of a binary number on a 7-segment display using a BCD decoder.</w:t>
      </w:r>
    </w:p>
    <w:p w14:paraId="0ED9BDA5" w14:textId="77777777" w:rsidR="009749E0" w:rsidRPr="009749E0" w:rsidRDefault="009749E0" w:rsidP="009749E0">
      <w:pPr>
        <w:numPr>
          <w:ilvl w:val="0"/>
          <w:numId w:val="2"/>
        </w:numPr>
        <w:rPr>
          <w:rFonts w:ascii="Times New Roman" w:hAnsi="Times New Roman" w:cs="Times New Roman"/>
          <w:sz w:val="28"/>
          <w:szCs w:val="24"/>
        </w:rPr>
      </w:pPr>
      <w:r w:rsidRPr="009749E0">
        <w:rPr>
          <w:rFonts w:ascii="Times New Roman" w:hAnsi="Times New Roman" w:cs="Times New Roman"/>
          <w:sz w:val="28"/>
          <w:szCs w:val="24"/>
        </w:rPr>
        <w:lastRenderedPageBreak/>
        <w:t>However, this method will allow displaying only digits from 0 to 9 and letters A to F.</w:t>
      </w:r>
    </w:p>
    <w:p w14:paraId="524D1A03" w14:textId="77777777" w:rsidR="009749E0" w:rsidRPr="009749E0" w:rsidRDefault="009749E0" w:rsidP="009749E0">
      <w:pPr>
        <w:numPr>
          <w:ilvl w:val="0"/>
          <w:numId w:val="2"/>
        </w:numPr>
        <w:rPr>
          <w:rFonts w:ascii="Times New Roman" w:hAnsi="Times New Roman" w:cs="Times New Roman"/>
          <w:sz w:val="28"/>
          <w:szCs w:val="24"/>
        </w:rPr>
      </w:pPr>
      <w:r w:rsidRPr="009749E0">
        <w:rPr>
          <w:rFonts w:ascii="Times New Roman" w:hAnsi="Times New Roman" w:cs="Times New Roman"/>
          <w:sz w:val="28"/>
          <w:szCs w:val="24"/>
        </w:rPr>
        <w:t>The only way to display number more than 9 is to use a display that has more than 7 segments or just using multiple 7-segment displays at once with the corresponding BCD decoder.</w:t>
      </w:r>
    </w:p>
    <w:p w14:paraId="72EBD255" w14:textId="77777777" w:rsidR="009749E0" w:rsidRPr="009749E0" w:rsidRDefault="009749E0" w:rsidP="009749E0">
      <w:pPr>
        <w:rPr>
          <w:rFonts w:ascii="Times New Roman" w:hAnsi="Times New Roman" w:cs="Times New Roman"/>
          <w:sz w:val="28"/>
          <w:szCs w:val="24"/>
        </w:rPr>
      </w:pPr>
      <w:r w:rsidRPr="009749E0">
        <w:rPr>
          <w:rFonts w:ascii="Times New Roman" w:hAnsi="Times New Roman" w:cs="Times New Roman"/>
          <w:sz w:val="28"/>
          <w:szCs w:val="24"/>
        </w:rPr>
        <w:t> </w:t>
      </w:r>
    </w:p>
    <w:p w14:paraId="5BF100A3" w14:textId="77777777" w:rsidR="009749E0" w:rsidRPr="009749E0" w:rsidRDefault="009749E0" w:rsidP="009749E0">
      <w:pPr>
        <w:numPr>
          <w:ilvl w:val="0"/>
          <w:numId w:val="3"/>
        </w:numPr>
        <w:rPr>
          <w:rFonts w:ascii="Times New Roman" w:hAnsi="Times New Roman" w:cs="Times New Roman"/>
          <w:sz w:val="28"/>
          <w:szCs w:val="24"/>
        </w:rPr>
      </w:pPr>
      <w:r w:rsidRPr="009749E0">
        <w:rPr>
          <w:rFonts w:ascii="Times New Roman" w:hAnsi="Times New Roman" w:cs="Times New Roman"/>
          <w:sz w:val="28"/>
          <w:szCs w:val="24"/>
        </w:rPr>
        <w:t>In the case of the decoder circuit, any binary number between 1010 through 1111 (A to F) is an invalid input and would provide distorted shapes on the LCD display.</w:t>
      </w:r>
    </w:p>
    <w:p w14:paraId="47B24D7F" w14:textId="77777777" w:rsidR="009749E0" w:rsidRPr="009749E0" w:rsidRDefault="009749E0" w:rsidP="009749E0">
      <w:pPr>
        <w:numPr>
          <w:ilvl w:val="0"/>
          <w:numId w:val="3"/>
        </w:numPr>
        <w:rPr>
          <w:rFonts w:ascii="Times New Roman" w:hAnsi="Times New Roman" w:cs="Times New Roman"/>
          <w:sz w:val="28"/>
          <w:szCs w:val="24"/>
        </w:rPr>
      </w:pPr>
      <w:r w:rsidRPr="009749E0">
        <w:rPr>
          <w:rFonts w:ascii="Times New Roman" w:hAnsi="Times New Roman" w:cs="Times New Roman"/>
          <w:sz w:val="28"/>
          <w:szCs w:val="24"/>
        </w:rPr>
        <w:t>Current limiting resistors of 150 ohms are connected in series between the decoder and each of the LED display segment. They serve to limit the maximum current flow and have no impact on the LCD display.</w:t>
      </w:r>
    </w:p>
    <w:p w14:paraId="1E53EAA3" w14:textId="77777777" w:rsidR="009749E0" w:rsidRPr="009749E0" w:rsidRDefault="009749E0" w:rsidP="009749E0">
      <w:pPr>
        <w:numPr>
          <w:ilvl w:val="0"/>
          <w:numId w:val="3"/>
        </w:numPr>
        <w:rPr>
          <w:rFonts w:ascii="Times New Roman" w:hAnsi="Times New Roman" w:cs="Times New Roman"/>
          <w:sz w:val="28"/>
          <w:szCs w:val="24"/>
        </w:rPr>
      </w:pPr>
      <w:r w:rsidRPr="009749E0">
        <w:rPr>
          <w:rFonts w:ascii="Times New Roman" w:hAnsi="Times New Roman" w:cs="Times New Roman"/>
          <w:sz w:val="28"/>
          <w:szCs w:val="24"/>
        </w:rPr>
        <w:t>The usage of a 7-segment display paired with a BCD decoder is opening the door for an application using digital computation requiring a human-readable That application can be for instance: “a clock, a timer, a calculator, counter…”</w:t>
      </w:r>
    </w:p>
    <w:p w14:paraId="764005FF" w14:textId="77777777" w:rsidR="009749E0" w:rsidRPr="009749E0" w:rsidRDefault="009749E0">
      <w:pPr>
        <w:rPr>
          <w:rFonts w:ascii="Times New Roman" w:hAnsi="Times New Roman" w:cs="Times New Roman"/>
          <w:sz w:val="28"/>
          <w:szCs w:val="24"/>
        </w:rPr>
      </w:pPr>
    </w:p>
    <w:p w14:paraId="48A79ED3" w14:textId="77777777" w:rsidR="009749E0" w:rsidRDefault="009749E0"/>
    <w:p w14:paraId="703C866B" w14:textId="77777777" w:rsidR="009749E0" w:rsidRDefault="009749E0"/>
    <w:p w14:paraId="1F08B393" w14:textId="69EF59C4" w:rsidR="009749E0" w:rsidRDefault="009749E0" w:rsidP="009F554E">
      <w:pPr>
        <w:jc w:val="center"/>
      </w:pPr>
    </w:p>
    <w:p w14:paraId="13F1A903" w14:textId="77777777" w:rsidR="009749E0" w:rsidRDefault="009749E0">
      <w:r>
        <w:br w:type="page"/>
      </w:r>
    </w:p>
    <w:p w14:paraId="6FD0354B" w14:textId="7581FC98" w:rsidR="009749E0" w:rsidRDefault="009749E0" w:rsidP="009F554E">
      <w:pPr>
        <w:jc w:val="center"/>
      </w:pPr>
    </w:p>
    <w:p w14:paraId="16C437DA" w14:textId="77777777" w:rsidR="009749E0" w:rsidRDefault="009749E0">
      <w:r>
        <w:br w:type="page"/>
      </w:r>
    </w:p>
    <w:p w14:paraId="102EFBE3" w14:textId="2BC65BFC" w:rsidR="009749E0" w:rsidRDefault="009749E0" w:rsidP="009F554E">
      <w:pPr>
        <w:jc w:val="center"/>
      </w:pPr>
    </w:p>
    <w:p w14:paraId="73C3A1E5" w14:textId="77777777" w:rsidR="009749E0" w:rsidRDefault="009749E0">
      <w:r>
        <w:br w:type="page"/>
      </w:r>
    </w:p>
    <w:p w14:paraId="7BEF70C6" w14:textId="638FD4E3" w:rsidR="009749E0" w:rsidRDefault="009749E0" w:rsidP="009F554E">
      <w:pPr>
        <w:jc w:val="center"/>
      </w:pPr>
    </w:p>
    <w:p w14:paraId="1FE6ECCC" w14:textId="77777777" w:rsidR="009749E0" w:rsidRDefault="009749E0">
      <w:r>
        <w:br w:type="page"/>
      </w:r>
    </w:p>
    <w:p w14:paraId="6F17150F" w14:textId="52827396" w:rsidR="009749E0" w:rsidRDefault="009749E0" w:rsidP="009F554E">
      <w:pPr>
        <w:jc w:val="center"/>
      </w:pPr>
    </w:p>
    <w:p w14:paraId="719919E8" w14:textId="77777777" w:rsidR="009749E0" w:rsidRDefault="009749E0">
      <w:r>
        <w:br w:type="page"/>
      </w:r>
    </w:p>
    <w:p w14:paraId="03E3BAD0" w14:textId="77777777" w:rsidR="00366AB3" w:rsidRPr="009F554E" w:rsidRDefault="00366AB3" w:rsidP="009F554E">
      <w:pPr>
        <w:jc w:val="center"/>
      </w:pPr>
    </w:p>
    <w:sectPr w:rsidR="00366AB3" w:rsidRPr="009F554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8BF4" w14:textId="77777777" w:rsidR="00BF4960" w:rsidRDefault="00BF4960" w:rsidP="009F554E">
      <w:pPr>
        <w:spacing w:after="0" w:line="240" w:lineRule="auto"/>
      </w:pPr>
      <w:r>
        <w:separator/>
      </w:r>
    </w:p>
  </w:endnote>
  <w:endnote w:type="continuationSeparator" w:id="0">
    <w:p w14:paraId="20392063" w14:textId="77777777" w:rsidR="00BF4960" w:rsidRDefault="00BF4960" w:rsidP="009F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9240" w14:textId="77777777" w:rsidR="00BF4960" w:rsidRDefault="00BF4960" w:rsidP="009F554E">
      <w:pPr>
        <w:spacing w:after="0" w:line="240" w:lineRule="auto"/>
      </w:pPr>
      <w:r>
        <w:separator/>
      </w:r>
    </w:p>
  </w:footnote>
  <w:footnote w:type="continuationSeparator" w:id="0">
    <w:p w14:paraId="7C8B49FD" w14:textId="77777777" w:rsidR="00BF4960" w:rsidRDefault="00BF4960" w:rsidP="009F5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B66"/>
    <w:multiLevelType w:val="multilevel"/>
    <w:tmpl w:val="B06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13FB1"/>
    <w:multiLevelType w:val="multilevel"/>
    <w:tmpl w:val="477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9722B"/>
    <w:multiLevelType w:val="multilevel"/>
    <w:tmpl w:val="5F7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4E"/>
    <w:rsid w:val="00366AB3"/>
    <w:rsid w:val="009749E0"/>
    <w:rsid w:val="009F554E"/>
    <w:rsid w:val="00B80AB3"/>
    <w:rsid w:val="00BF4960"/>
    <w:rsid w:val="00BF7AE0"/>
    <w:rsid w:val="00EA00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5313"/>
  <w15:chartTrackingRefBased/>
  <w15:docId w15:val="{5562EC79-7117-43C3-BA23-D8919FBF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9F55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medium-font-size">
    <w:name w:val="has-medium-font-size"/>
    <w:basedOn w:val="Normal"/>
    <w:rsid w:val="009F5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F554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F554E"/>
    <w:rPr>
      <w:color w:val="0000FF"/>
      <w:u w:val="single"/>
    </w:rPr>
  </w:style>
  <w:style w:type="character" w:customStyle="1" w:styleId="has-inline-color">
    <w:name w:val="has-inline-color"/>
    <w:basedOn w:val="DefaultParagraphFont"/>
    <w:rsid w:val="009F554E"/>
  </w:style>
  <w:style w:type="paragraph" w:styleId="Header">
    <w:name w:val="header"/>
    <w:basedOn w:val="Normal"/>
    <w:link w:val="HeaderChar"/>
    <w:uiPriority w:val="99"/>
    <w:unhideWhenUsed/>
    <w:rsid w:val="009F5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54E"/>
    <w:rPr>
      <w:rFonts w:cs="Mangal"/>
    </w:rPr>
  </w:style>
  <w:style w:type="paragraph" w:styleId="Footer">
    <w:name w:val="footer"/>
    <w:basedOn w:val="Normal"/>
    <w:link w:val="FooterChar"/>
    <w:uiPriority w:val="99"/>
    <w:unhideWhenUsed/>
    <w:rsid w:val="009F5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54E"/>
    <w:rPr>
      <w:rFonts w:cs="Mangal"/>
    </w:rPr>
  </w:style>
  <w:style w:type="table" w:customStyle="1" w:styleId="TableGrid">
    <w:name w:val="TableGrid"/>
    <w:rsid w:val="009749E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7032">
      <w:bodyDiv w:val="1"/>
      <w:marLeft w:val="0"/>
      <w:marRight w:val="0"/>
      <w:marTop w:val="0"/>
      <w:marBottom w:val="0"/>
      <w:divBdr>
        <w:top w:val="none" w:sz="0" w:space="0" w:color="auto"/>
        <w:left w:val="none" w:sz="0" w:space="0" w:color="auto"/>
        <w:bottom w:val="none" w:sz="0" w:space="0" w:color="auto"/>
        <w:right w:val="none" w:sz="0" w:space="0" w:color="auto"/>
      </w:divBdr>
      <w:divsChild>
        <w:div w:id="1400131797">
          <w:marLeft w:val="0"/>
          <w:marRight w:val="0"/>
          <w:marTop w:val="0"/>
          <w:marBottom w:val="0"/>
          <w:divBdr>
            <w:top w:val="none" w:sz="0" w:space="0" w:color="auto"/>
            <w:left w:val="none" w:sz="0" w:space="0" w:color="auto"/>
            <w:bottom w:val="none" w:sz="0" w:space="0" w:color="auto"/>
            <w:right w:val="none" w:sz="0" w:space="0" w:color="auto"/>
          </w:divBdr>
        </w:div>
        <w:div w:id="351542024">
          <w:marLeft w:val="0"/>
          <w:marRight w:val="0"/>
          <w:marTop w:val="0"/>
          <w:marBottom w:val="0"/>
          <w:divBdr>
            <w:top w:val="none" w:sz="0" w:space="0" w:color="auto"/>
            <w:left w:val="none" w:sz="0" w:space="0" w:color="auto"/>
            <w:bottom w:val="none" w:sz="0" w:space="0" w:color="auto"/>
            <w:right w:val="none" w:sz="0" w:space="0" w:color="auto"/>
          </w:divBdr>
        </w:div>
      </w:divsChild>
    </w:div>
    <w:div w:id="125245720">
      <w:bodyDiv w:val="1"/>
      <w:marLeft w:val="0"/>
      <w:marRight w:val="0"/>
      <w:marTop w:val="0"/>
      <w:marBottom w:val="0"/>
      <w:divBdr>
        <w:top w:val="none" w:sz="0" w:space="0" w:color="auto"/>
        <w:left w:val="none" w:sz="0" w:space="0" w:color="auto"/>
        <w:bottom w:val="none" w:sz="0" w:space="0" w:color="auto"/>
        <w:right w:val="none" w:sz="0" w:space="0" w:color="auto"/>
      </w:divBdr>
    </w:div>
    <w:div w:id="214776143">
      <w:bodyDiv w:val="1"/>
      <w:marLeft w:val="0"/>
      <w:marRight w:val="0"/>
      <w:marTop w:val="0"/>
      <w:marBottom w:val="0"/>
      <w:divBdr>
        <w:top w:val="none" w:sz="0" w:space="0" w:color="auto"/>
        <w:left w:val="none" w:sz="0" w:space="0" w:color="auto"/>
        <w:bottom w:val="none" w:sz="0" w:space="0" w:color="auto"/>
        <w:right w:val="none" w:sz="0" w:space="0" w:color="auto"/>
      </w:divBdr>
    </w:div>
    <w:div w:id="718822616">
      <w:bodyDiv w:val="1"/>
      <w:marLeft w:val="0"/>
      <w:marRight w:val="0"/>
      <w:marTop w:val="0"/>
      <w:marBottom w:val="0"/>
      <w:divBdr>
        <w:top w:val="none" w:sz="0" w:space="0" w:color="auto"/>
        <w:left w:val="none" w:sz="0" w:space="0" w:color="auto"/>
        <w:bottom w:val="none" w:sz="0" w:space="0" w:color="auto"/>
        <w:right w:val="none" w:sz="0" w:space="0" w:color="auto"/>
      </w:divBdr>
    </w:div>
    <w:div w:id="819734292">
      <w:bodyDiv w:val="1"/>
      <w:marLeft w:val="0"/>
      <w:marRight w:val="0"/>
      <w:marTop w:val="0"/>
      <w:marBottom w:val="0"/>
      <w:divBdr>
        <w:top w:val="none" w:sz="0" w:space="0" w:color="auto"/>
        <w:left w:val="none" w:sz="0" w:space="0" w:color="auto"/>
        <w:bottom w:val="none" w:sz="0" w:space="0" w:color="auto"/>
        <w:right w:val="none" w:sz="0" w:space="0" w:color="auto"/>
      </w:divBdr>
    </w:div>
    <w:div w:id="902564566">
      <w:bodyDiv w:val="1"/>
      <w:marLeft w:val="0"/>
      <w:marRight w:val="0"/>
      <w:marTop w:val="0"/>
      <w:marBottom w:val="0"/>
      <w:divBdr>
        <w:top w:val="none" w:sz="0" w:space="0" w:color="auto"/>
        <w:left w:val="none" w:sz="0" w:space="0" w:color="auto"/>
        <w:bottom w:val="none" w:sz="0" w:space="0" w:color="auto"/>
        <w:right w:val="none" w:sz="0" w:space="0" w:color="auto"/>
      </w:divBdr>
    </w:div>
    <w:div w:id="915287491">
      <w:bodyDiv w:val="1"/>
      <w:marLeft w:val="0"/>
      <w:marRight w:val="0"/>
      <w:marTop w:val="0"/>
      <w:marBottom w:val="0"/>
      <w:divBdr>
        <w:top w:val="none" w:sz="0" w:space="0" w:color="auto"/>
        <w:left w:val="none" w:sz="0" w:space="0" w:color="auto"/>
        <w:bottom w:val="none" w:sz="0" w:space="0" w:color="auto"/>
        <w:right w:val="none" w:sz="0" w:space="0" w:color="auto"/>
      </w:divBdr>
    </w:div>
    <w:div w:id="976639627">
      <w:bodyDiv w:val="1"/>
      <w:marLeft w:val="0"/>
      <w:marRight w:val="0"/>
      <w:marTop w:val="0"/>
      <w:marBottom w:val="0"/>
      <w:divBdr>
        <w:top w:val="none" w:sz="0" w:space="0" w:color="auto"/>
        <w:left w:val="none" w:sz="0" w:space="0" w:color="auto"/>
        <w:bottom w:val="none" w:sz="0" w:space="0" w:color="auto"/>
        <w:right w:val="none" w:sz="0" w:space="0" w:color="auto"/>
      </w:divBdr>
    </w:div>
    <w:div w:id="985010196">
      <w:bodyDiv w:val="1"/>
      <w:marLeft w:val="0"/>
      <w:marRight w:val="0"/>
      <w:marTop w:val="0"/>
      <w:marBottom w:val="0"/>
      <w:divBdr>
        <w:top w:val="none" w:sz="0" w:space="0" w:color="auto"/>
        <w:left w:val="none" w:sz="0" w:space="0" w:color="auto"/>
        <w:bottom w:val="none" w:sz="0" w:space="0" w:color="auto"/>
        <w:right w:val="none" w:sz="0" w:space="0" w:color="auto"/>
      </w:divBdr>
    </w:div>
    <w:div w:id="1015695946">
      <w:bodyDiv w:val="1"/>
      <w:marLeft w:val="0"/>
      <w:marRight w:val="0"/>
      <w:marTop w:val="0"/>
      <w:marBottom w:val="0"/>
      <w:divBdr>
        <w:top w:val="none" w:sz="0" w:space="0" w:color="auto"/>
        <w:left w:val="none" w:sz="0" w:space="0" w:color="auto"/>
        <w:bottom w:val="none" w:sz="0" w:space="0" w:color="auto"/>
        <w:right w:val="none" w:sz="0" w:space="0" w:color="auto"/>
      </w:divBdr>
      <w:divsChild>
        <w:div w:id="1455058827">
          <w:marLeft w:val="0"/>
          <w:marRight w:val="0"/>
          <w:marTop w:val="0"/>
          <w:marBottom w:val="0"/>
          <w:divBdr>
            <w:top w:val="none" w:sz="0" w:space="0" w:color="auto"/>
            <w:left w:val="none" w:sz="0" w:space="0" w:color="auto"/>
            <w:bottom w:val="none" w:sz="0" w:space="0" w:color="auto"/>
            <w:right w:val="none" w:sz="0" w:space="0" w:color="auto"/>
          </w:divBdr>
          <w:divsChild>
            <w:div w:id="8837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555">
      <w:bodyDiv w:val="1"/>
      <w:marLeft w:val="0"/>
      <w:marRight w:val="0"/>
      <w:marTop w:val="0"/>
      <w:marBottom w:val="0"/>
      <w:divBdr>
        <w:top w:val="none" w:sz="0" w:space="0" w:color="auto"/>
        <w:left w:val="none" w:sz="0" w:space="0" w:color="auto"/>
        <w:bottom w:val="none" w:sz="0" w:space="0" w:color="auto"/>
        <w:right w:val="none" w:sz="0" w:space="0" w:color="auto"/>
      </w:divBdr>
    </w:div>
    <w:div w:id="1387559497">
      <w:bodyDiv w:val="1"/>
      <w:marLeft w:val="0"/>
      <w:marRight w:val="0"/>
      <w:marTop w:val="0"/>
      <w:marBottom w:val="0"/>
      <w:divBdr>
        <w:top w:val="none" w:sz="0" w:space="0" w:color="auto"/>
        <w:left w:val="none" w:sz="0" w:space="0" w:color="auto"/>
        <w:bottom w:val="none" w:sz="0" w:space="0" w:color="auto"/>
        <w:right w:val="none" w:sz="0" w:space="0" w:color="auto"/>
      </w:divBdr>
      <w:divsChild>
        <w:div w:id="1073969120">
          <w:marLeft w:val="0"/>
          <w:marRight w:val="0"/>
          <w:marTop w:val="0"/>
          <w:marBottom w:val="0"/>
          <w:divBdr>
            <w:top w:val="none" w:sz="0" w:space="0" w:color="auto"/>
            <w:left w:val="none" w:sz="0" w:space="0" w:color="auto"/>
            <w:bottom w:val="none" w:sz="0" w:space="0" w:color="auto"/>
            <w:right w:val="none" w:sz="0" w:space="0" w:color="auto"/>
          </w:divBdr>
        </w:div>
        <w:div w:id="49378839">
          <w:marLeft w:val="0"/>
          <w:marRight w:val="0"/>
          <w:marTop w:val="0"/>
          <w:marBottom w:val="0"/>
          <w:divBdr>
            <w:top w:val="none" w:sz="0" w:space="0" w:color="auto"/>
            <w:left w:val="none" w:sz="0" w:space="0" w:color="auto"/>
            <w:bottom w:val="none" w:sz="0" w:space="0" w:color="auto"/>
            <w:right w:val="none" w:sz="0" w:space="0" w:color="auto"/>
          </w:divBdr>
        </w:div>
        <w:div w:id="2072117678">
          <w:marLeft w:val="0"/>
          <w:marRight w:val="0"/>
          <w:marTop w:val="0"/>
          <w:marBottom w:val="0"/>
          <w:divBdr>
            <w:top w:val="none" w:sz="0" w:space="0" w:color="auto"/>
            <w:left w:val="none" w:sz="0" w:space="0" w:color="auto"/>
            <w:bottom w:val="none" w:sz="0" w:space="0" w:color="auto"/>
            <w:right w:val="none" w:sz="0" w:space="0" w:color="auto"/>
          </w:divBdr>
        </w:div>
        <w:div w:id="1730034576">
          <w:marLeft w:val="0"/>
          <w:marRight w:val="0"/>
          <w:marTop w:val="0"/>
          <w:marBottom w:val="0"/>
          <w:divBdr>
            <w:top w:val="none" w:sz="0" w:space="0" w:color="auto"/>
            <w:left w:val="none" w:sz="0" w:space="0" w:color="auto"/>
            <w:bottom w:val="none" w:sz="0" w:space="0" w:color="auto"/>
            <w:right w:val="none" w:sz="0" w:space="0" w:color="auto"/>
          </w:divBdr>
        </w:div>
        <w:div w:id="213663581">
          <w:marLeft w:val="0"/>
          <w:marRight w:val="0"/>
          <w:marTop w:val="0"/>
          <w:marBottom w:val="0"/>
          <w:divBdr>
            <w:top w:val="none" w:sz="0" w:space="0" w:color="auto"/>
            <w:left w:val="none" w:sz="0" w:space="0" w:color="auto"/>
            <w:bottom w:val="none" w:sz="0" w:space="0" w:color="auto"/>
            <w:right w:val="none" w:sz="0" w:space="0" w:color="auto"/>
          </w:divBdr>
        </w:div>
        <w:div w:id="1774665893">
          <w:marLeft w:val="0"/>
          <w:marRight w:val="0"/>
          <w:marTop w:val="0"/>
          <w:marBottom w:val="0"/>
          <w:divBdr>
            <w:top w:val="none" w:sz="0" w:space="0" w:color="auto"/>
            <w:left w:val="none" w:sz="0" w:space="0" w:color="auto"/>
            <w:bottom w:val="none" w:sz="0" w:space="0" w:color="auto"/>
            <w:right w:val="none" w:sz="0" w:space="0" w:color="auto"/>
          </w:divBdr>
        </w:div>
        <w:div w:id="168065131">
          <w:marLeft w:val="0"/>
          <w:marRight w:val="0"/>
          <w:marTop w:val="0"/>
          <w:marBottom w:val="0"/>
          <w:divBdr>
            <w:top w:val="none" w:sz="0" w:space="0" w:color="auto"/>
            <w:left w:val="none" w:sz="0" w:space="0" w:color="auto"/>
            <w:bottom w:val="none" w:sz="0" w:space="0" w:color="auto"/>
            <w:right w:val="none" w:sz="0" w:space="0" w:color="auto"/>
          </w:divBdr>
        </w:div>
        <w:div w:id="1493639551">
          <w:marLeft w:val="0"/>
          <w:marRight w:val="0"/>
          <w:marTop w:val="0"/>
          <w:marBottom w:val="0"/>
          <w:divBdr>
            <w:top w:val="none" w:sz="0" w:space="0" w:color="auto"/>
            <w:left w:val="none" w:sz="0" w:space="0" w:color="auto"/>
            <w:bottom w:val="none" w:sz="0" w:space="0" w:color="auto"/>
            <w:right w:val="none" w:sz="0" w:space="0" w:color="auto"/>
          </w:divBdr>
        </w:div>
        <w:div w:id="499123807">
          <w:marLeft w:val="0"/>
          <w:marRight w:val="0"/>
          <w:marTop w:val="0"/>
          <w:marBottom w:val="0"/>
          <w:divBdr>
            <w:top w:val="none" w:sz="0" w:space="0" w:color="auto"/>
            <w:left w:val="none" w:sz="0" w:space="0" w:color="auto"/>
            <w:bottom w:val="none" w:sz="0" w:space="0" w:color="auto"/>
            <w:right w:val="none" w:sz="0" w:space="0" w:color="auto"/>
          </w:divBdr>
        </w:div>
        <w:div w:id="1901944444">
          <w:marLeft w:val="0"/>
          <w:marRight w:val="0"/>
          <w:marTop w:val="0"/>
          <w:marBottom w:val="0"/>
          <w:divBdr>
            <w:top w:val="none" w:sz="0" w:space="0" w:color="auto"/>
            <w:left w:val="none" w:sz="0" w:space="0" w:color="auto"/>
            <w:bottom w:val="none" w:sz="0" w:space="0" w:color="auto"/>
            <w:right w:val="none" w:sz="0" w:space="0" w:color="auto"/>
          </w:divBdr>
        </w:div>
        <w:div w:id="1721828294">
          <w:marLeft w:val="0"/>
          <w:marRight w:val="0"/>
          <w:marTop w:val="0"/>
          <w:marBottom w:val="0"/>
          <w:divBdr>
            <w:top w:val="none" w:sz="0" w:space="0" w:color="auto"/>
            <w:left w:val="none" w:sz="0" w:space="0" w:color="auto"/>
            <w:bottom w:val="none" w:sz="0" w:space="0" w:color="auto"/>
            <w:right w:val="none" w:sz="0" w:space="0" w:color="auto"/>
          </w:divBdr>
        </w:div>
        <w:div w:id="985089801">
          <w:marLeft w:val="0"/>
          <w:marRight w:val="0"/>
          <w:marTop w:val="0"/>
          <w:marBottom w:val="0"/>
          <w:divBdr>
            <w:top w:val="none" w:sz="0" w:space="0" w:color="auto"/>
            <w:left w:val="none" w:sz="0" w:space="0" w:color="auto"/>
            <w:bottom w:val="none" w:sz="0" w:space="0" w:color="auto"/>
            <w:right w:val="none" w:sz="0" w:space="0" w:color="auto"/>
          </w:divBdr>
        </w:div>
        <w:div w:id="1127508667">
          <w:marLeft w:val="0"/>
          <w:marRight w:val="0"/>
          <w:marTop w:val="0"/>
          <w:marBottom w:val="0"/>
          <w:divBdr>
            <w:top w:val="none" w:sz="0" w:space="0" w:color="auto"/>
            <w:left w:val="none" w:sz="0" w:space="0" w:color="auto"/>
            <w:bottom w:val="none" w:sz="0" w:space="0" w:color="auto"/>
            <w:right w:val="none" w:sz="0" w:space="0" w:color="auto"/>
          </w:divBdr>
        </w:div>
        <w:div w:id="531259948">
          <w:marLeft w:val="0"/>
          <w:marRight w:val="0"/>
          <w:marTop w:val="0"/>
          <w:marBottom w:val="0"/>
          <w:divBdr>
            <w:top w:val="none" w:sz="0" w:space="0" w:color="auto"/>
            <w:left w:val="none" w:sz="0" w:space="0" w:color="auto"/>
            <w:bottom w:val="none" w:sz="0" w:space="0" w:color="auto"/>
            <w:right w:val="none" w:sz="0" w:space="0" w:color="auto"/>
          </w:divBdr>
        </w:div>
        <w:div w:id="1287659692">
          <w:marLeft w:val="0"/>
          <w:marRight w:val="0"/>
          <w:marTop w:val="0"/>
          <w:marBottom w:val="0"/>
          <w:divBdr>
            <w:top w:val="none" w:sz="0" w:space="0" w:color="auto"/>
            <w:left w:val="none" w:sz="0" w:space="0" w:color="auto"/>
            <w:bottom w:val="none" w:sz="0" w:space="0" w:color="auto"/>
            <w:right w:val="none" w:sz="0" w:space="0" w:color="auto"/>
          </w:divBdr>
        </w:div>
        <w:div w:id="1849254012">
          <w:marLeft w:val="0"/>
          <w:marRight w:val="0"/>
          <w:marTop w:val="0"/>
          <w:marBottom w:val="0"/>
          <w:divBdr>
            <w:top w:val="none" w:sz="0" w:space="0" w:color="auto"/>
            <w:left w:val="none" w:sz="0" w:space="0" w:color="auto"/>
            <w:bottom w:val="none" w:sz="0" w:space="0" w:color="auto"/>
            <w:right w:val="none" w:sz="0" w:space="0" w:color="auto"/>
          </w:divBdr>
        </w:div>
        <w:div w:id="329060233">
          <w:marLeft w:val="0"/>
          <w:marRight w:val="0"/>
          <w:marTop w:val="0"/>
          <w:marBottom w:val="0"/>
          <w:divBdr>
            <w:top w:val="none" w:sz="0" w:space="0" w:color="auto"/>
            <w:left w:val="none" w:sz="0" w:space="0" w:color="auto"/>
            <w:bottom w:val="none" w:sz="0" w:space="0" w:color="auto"/>
            <w:right w:val="none" w:sz="0" w:space="0" w:color="auto"/>
          </w:divBdr>
        </w:div>
        <w:div w:id="319043612">
          <w:marLeft w:val="0"/>
          <w:marRight w:val="0"/>
          <w:marTop w:val="0"/>
          <w:marBottom w:val="0"/>
          <w:divBdr>
            <w:top w:val="none" w:sz="0" w:space="0" w:color="auto"/>
            <w:left w:val="none" w:sz="0" w:space="0" w:color="auto"/>
            <w:bottom w:val="none" w:sz="0" w:space="0" w:color="auto"/>
            <w:right w:val="none" w:sz="0" w:space="0" w:color="auto"/>
          </w:divBdr>
        </w:div>
        <w:div w:id="843592483">
          <w:marLeft w:val="0"/>
          <w:marRight w:val="0"/>
          <w:marTop w:val="0"/>
          <w:marBottom w:val="0"/>
          <w:divBdr>
            <w:top w:val="none" w:sz="0" w:space="0" w:color="auto"/>
            <w:left w:val="none" w:sz="0" w:space="0" w:color="auto"/>
            <w:bottom w:val="none" w:sz="0" w:space="0" w:color="auto"/>
            <w:right w:val="none" w:sz="0" w:space="0" w:color="auto"/>
          </w:divBdr>
        </w:div>
        <w:div w:id="1297832415">
          <w:marLeft w:val="0"/>
          <w:marRight w:val="0"/>
          <w:marTop w:val="0"/>
          <w:marBottom w:val="0"/>
          <w:divBdr>
            <w:top w:val="none" w:sz="0" w:space="0" w:color="auto"/>
            <w:left w:val="none" w:sz="0" w:space="0" w:color="auto"/>
            <w:bottom w:val="none" w:sz="0" w:space="0" w:color="auto"/>
            <w:right w:val="none" w:sz="0" w:space="0" w:color="auto"/>
          </w:divBdr>
        </w:div>
        <w:div w:id="1379475413">
          <w:marLeft w:val="0"/>
          <w:marRight w:val="0"/>
          <w:marTop w:val="0"/>
          <w:marBottom w:val="0"/>
          <w:divBdr>
            <w:top w:val="none" w:sz="0" w:space="0" w:color="auto"/>
            <w:left w:val="none" w:sz="0" w:space="0" w:color="auto"/>
            <w:bottom w:val="none" w:sz="0" w:space="0" w:color="auto"/>
            <w:right w:val="none" w:sz="0" w:space="0" w:color="auto"/>
          </w:divBdr>
        </w:div>
        <w:div w:id="831288737">
          <w:marLeft w:val="0"/>
          <w:marRight w:val="0"/>
          <w:marTop w:val="0"/>
          <w:marBottom w:val="0"/>
          <w:divBdr>
            <w:top w:val="none" w:sz="0" w:space="0" w:color="auto"/>
            <w:left w:val="none" w:sz="0" w:space="0" w:color="auto"/>
            <w:bottom w:val="none" w:sz="0" w:space="0" w:color="auto"/>
            <w:right w:val="none" w:sz="0" w:space="0" w:color="auto"/>
          </w:divBdr>
        </w:div>
        <w:div w:id="1180461206">
          <w:marLeft w:val="0"/>
          <w:marRight w:val="0"/>
          <w:marTop w:val="0"/>
          <w:marBottom w:val="0"/>
          <w:divBdr>
            <w:top w:val="none" w:sz="0" w:space="0" w:color="auto"/>
            <w:left w:val="none" w:sz="0" w:space="0" w:color="auto"/>
            <w:bottom w:val="none" w:sz="0" w:space="0" w:color="auto"/>
            <w:right w:val="none" w:sz="0" w:space="0" w:color="auto"/>
          </w:divBdr>
        </w:div>
        <w:div w:id="1547520604">
          <w:marLeft w:val="0"/>
          <w:marRight w:val="0"/>
          <w:marTop w:val="0"/>
          <w:marBottom w:val="0"/>
          <w:divBdr>
            <w:top w:val="none" w:sz="0" w:space="0" w:color="auto"/>
            <w:left w:val="none" w:sz="0" w:space="0" w:color="auto"/>
            <w:bottom w:val="none" w:sz="0" w:space="0" w:color="auto"/>
            <w:right w:val="none" w:sz="0" w:space="0" w:color="auto"/>
          </w:divBdr>
        </w:div>
      </w:divsChild>
    </w:div>
    <w:div w:id="1597207662">
      <w:bodyDiv w:val="1"/>
      <w:marLeft w:val="0"/>
      <w:marRight w:val="0"/>
      <w:marTop w:val="0"/>
      <w:marBottom w:val="0"/>
      <w:divBdr>
        <w:top w:val="none" w:sz="0" w:space="0" w:color="auto"/>
        <w:left w:val="none" w:sz="0" w:space="0" w:color="auto"/>
        <w:bottom w:val="none" w:sz="0" w:space="0" w:color="auto"/>
        <w:right w:val="none" w:sz="0" w:space="0" w:color="auto"/>
      </w:divBdr>
      <w:divsChild>
        <w:div w:id="1960338169">
          <w:marLeft w:val="0"/>
          <w:marRight w:val="0"/>
          <w:marTop w:val="0"/>
          <w:marBottom w:val="0"/>
          <w:divBdr>
            <w:top w:val="none" w:sz="0" w:space="0" w:color="auto"/>
            <w:left w:val="none" w:sz="0" w:space="0" w:color="auto"/>
            <w:bottom w:val="none" w:sz="0" w:space="0" w:color="auto"/>
            <w:right w:val="none" w:sz="0" w:space="0" w:color="auto"/>
          </w:divBdr>
        </w:div>
        <w:div w:id="50691211">
          <w:marLeft w:val="0"/>
          <w:marRight w:val="0"/>
          <w:marTop w:val="0"/>
          <w:marBottom w:val="0"/>
          <w:divBdr>
            <w:top w:val="none" w:sz="0" w:space="0" w:color="auto"/>
            <w:left w:val="none" w:sz="0" w:space="0" w:color="auto"/>
            <w:bottom w:val="none" w:sz="0" w:space="0" w:color="auto"/>
            <w:right w:val="none" w:sz="0" w:space="0" w:color="auto"/>
          </w:divBdr>
        </w:div>
        <w:div w:id="466823900">
          <w:marLeft w:val="0"/>
          <w:marRight w:val="0"/>
          <w:marTop w:val="0"/>
          <w:marBottom w:val="0"/>
          <w:divBdr>
            <w:top w:val="none" w:sz="0" w:space="0" w:color="auto"/>
            <w:left w:val="none" w:sz="0" w:space="0" w:color="auto"/>
            <w:bottom w:val="none" w:sz="0" w:space="0" w:color="auto"/>
            <w:right w:val="none" w:sz="0" w:space="0" w:color="auto"/>
          </w:divBdr>
        </w:div>
      </w:divsChild>
    </w:div>
    <w:div w:id="1611006756">
      <w:bodyDiv w:val="1"/>
      <w:marLeft w:val="0"/>
      <w:marRight w:val="0"/>
      <w:marTop w:val="0"/>
      <w:marBottom w:val="0"/>
      <w:divBdr>
        <w:top w:val="none" w:sz="0" w:space="0" w:color="auto"/>
        <w:left w:val="none" w:sz="0" w:space="0" w:color="auto"/>
        <w:bottom w:val="none" w:sz="0" w:space="0" w:color="auto"/>
        <w:right w:val="none" w:sz="0" w:space="0" w:color="auto"/>
      </w:divBdr>
      <w:divsChild>
        <w:div w:id="1752122543">
          <w:marLeft w:val="0"/>
          <w:marRight w:val="0"/>
          <w:marTop w:val="0"/>
          <w:marBottom w:val="0"/>
          <w:divBdr>
            <w:top w:val="none" w:sz="0" w:space="0" w:color="auto"/>
            <w:left w:val="none" w:sz="0" w:space="0" w:color="auto"/>
            <w:bottom w:val="none" w:sz="0" w:space="0" w:color="auto"/>
            <w:right w:val="none" w:sz="0" w:space="0" w:color="auto"/>
          </w:divBdr>
        </w:div>
        <w:div w:id="351687552">
          <w:marLeft w:val="0"/>
          <w:marRight w:val="0"/>
          <w:marTop w:val="0"/>
          <w:marBottom w:val="0"/>
          <w:divBdr>
            <w:top w:val="none" w:sz="0" w:space="0" w:color="auto"/>
            <w:left w:val="none" w:sz="0" w:space="0" w:color="auto"/>
            <w:bottom w:val="none" w:sz="0" w:space="0" w:color="auto"/>
            <w:right w:val="none" w:sz="0" w:space="0" w:color="auto"/>
          </w:divBdr>
        </w:div>
      </w:divsChild>
    </w:div>
    <w:div w:id="1875537848">
      <w:bodyDiv w:val="1"/>
      <w:marLeft w:val="0"/>
      <w:marRight w:val="0"/>
      <w:marTop w:val="0"/>
      <w:marBottom w:val="0"/>
      <w:divBdr>
        <w:top w:val="none" w:sz="0" w:space="0" w:color="auto"/>
        <w:left w:val="none" w:sz="0" w:space="0" w:color="auto"/>
        <w:bottom w:val="none" w:sz="0" w:space="0" w:color="auto"/>
        <w:right w:val="none" w:sz="0" w:space="0" w:color="auto"/>
      </w:divBdr>
    </w:div>
    <w:div w:id="1943876231">
      <w:bodyDiv w:val="1"/>
      <w:marLeft w:val="0"/>
      <w:marRight w:val="0"/>
      <w:marTop w:val="0"/>
      <w:marBottom w:val="0"/>
      <w:divBdr>
        <w:top w:val="none" w:sz="0" w:space="0" w:color="auto"/>
        <w:left w:val="none" w:sz="0" w:space="0" w:color="auto"/>
        <w:bottom w:val="none" w:sz="0" w:space="0" w:color="auto"/>
        <w:right w:val="none" w:sz="0" w:space="0" w:color="auto"/>
      </w:divBdr>
    </w:div>
    <w:div w:id="1976645072">
      <w:bodyDiv w:val="1"/>
      <w:marLeft w:val="0"/>
      <w:marRight w:val="0"/>
      <w:marTop w:val="0"/>
      <w:marBottom w:val="0"/>
      <w:divBdr>
        <w:top w:val="none" w:sz="0" w:space="0" w:color="auto"/>
        <w:left w:val="none" w:sz="0" w:space="0" w:color="auto"/>
        <w:bottom w:val="none" w:sz="0" w:space="0" w:color="auto"/>
        <w:right w:val="none" w:sz="0" w:space="0" w:color="auto"/>
      </w:divBdr>
      <w:divsChild>
        <w:div w:id="1448115492">
          <w:marLeft w:val="0"/>
          <w:marRight w:val="0"/>
          <w:marTop w:val="0"/>
          <w:marBottom w:val="0"/>
          <w:divBdr>
            <w:top w:val="none" w:sz="0" w:space="0" w:color="auto"/>
            <w:left w:val="none" w:sz="0" w:space="0" w:color="auto"/>
            <w:bottom w:val="none" w:sz="0" w:space="0" w:color="auto"/>
            <w:right w:val="none" w:sz="0" w:space="0" w:color="auto"/>
          </w:divBdr>
        </w:div>
      </w:divsChild>
    </w:div>
    <w:div w:id="21419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https://electronics-fun.com/wp-content/uploads/2020/11/segment-g-circui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F62E-DABE-41AA-A7BC-31BA1E78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Ramesh Khirade</dc:creator>
  <cp:keywords/>
  <dc:description/>
  <cp:lastModifiedBy>Gaurav Ramesh Khirade</cp:lastModifiedBy>
  <cp:revision>3</cp:revision>
  <dcterms:created xsi:type="dcterms:W3CDTF">2023-04-19T19:33:00Z</dcterms:created>
  <dcterms:modified xsi:type="dcterms:W3CDTF">2023-04-21T04:44:00Z</dcterms:modified>
</cp:coreProperties>
</file>